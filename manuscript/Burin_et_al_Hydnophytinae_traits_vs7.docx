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5FE9B" w14:textId="77777777" w:rsidR="00635C79" w:rsidRPr="009D2F94" w:rsidRDefault="00000000">
      <w:pPr>
        <w:rPr>
          <w:rFonts w:ascii="Times New Roman" w:hAnsi="Times New Roman" w:cs="Times New Roman"/>
          <w:b/>
          <w:lang w:val="en-GB"/>
        </w:rPr>
      </w:pPr>
      <w:r w:rsidRPr="009D2F94">
        <w:rPr>
          <w:rFonts w:ascii="Times New Roman" w:hAnsi="Times New Roman" w:cs="Times New Roman"/>
          <w:b/>
          <w:lang w:val="en-GB"/>
        </w:rPr>
        <w:t>Submitted as a letter to</w:t>
      </w:r>
      <w:r w:rsidRPr="009D2F94">
        <w:rPr>
          <w:rFonts w:ascii="Times New Roman" w:hAnsi="Times New Roman" w:cs="Times New Roman"/>
          <w:b/>
          <w:i/>
          <w:lang w:val="en-GB"/>
        </w:rPr>
        <w:t xml:space="preserve"> Ecology Letters</w:t>
      </w:r>
    </w:p>
    <w:p w14:paraId="135534E9" w14:textId="77777777" w:rsidR="00635C79" w:rsidRPr="009D2F94" w:rsidRDefault="00635C79">
      <w:pPr>
        <w:rPr>
          <w:rFonts w:ascii="Times New Roman" w:hAnsi="Times New Roman" w:cs="Times New Roman"/>
          <w:b/>
          <w:lang w:val="en-GB"/>
        </w:rPr>
      </w:pPr>
    </w:p>
    <w:p w14:paraId="710CCF0C" w14:textId="77777777" w:rsidR="00635C79" w:rsidRPr="009D2F94" w:rsidRDefault="00635C79">
      <w:pPr>
        <w:rPr>
          <w:rFonts w:ascii="Times New Roman" w:hAnsi="Times New Roman" w:cs="Times New Roman"/>
          <w:b/>
          <w:lang w:val="en-GB"/>
        </w:rPr>
      </w:pPr>
    </w:p>
    <w:p w14:paraId="136FF992" w14:textId="3DEBF915" w:rsidR="00635C79" w:rsidRPr="009D2F94" w:rsidRDefault="00000000">
      <w:pPr>
        <w:rPr>
          <w:rFonts w:ascii="Times New Roman" w:hAnsi="Times New Roman" w:cs="Times New Roman"/>
          <w:b/>
          <w:lang w:val="en-GB"/>
        </w:rPr>
      </w:pPr>
      <w:r w:rsidRPr="009D2F94">
        <w:rPr>
          <w:rFonts w:ascii="Times New Roman" w:hAnsi="Times New Roman" w:cs="Times New Roman"/>
          <w:b/>
          <w:lang w:val="en-GB"/>
        </w:rPr>
        <w:t>Mutualism drives plant trait macroevolution</w:t>
      </w:r>
      <w:r w:rsidR="00B97101">
        <w:rPr>
          <w:rFonts w:ascii="Times New Roman" w:hAnsi="Times New Roman" w:cs="Times New Roman"/>
          <w:b/>
          <w:lang w:val="en-GB"/>
        </w:rPr>
        <w:t xml:space="preserve"> beyond interaction-related traits </w:t>
      </w:r>
    </w:p>
    <w:p w14:paraId="49C61368" w14:textId="77777777" w:rsidR="00635C79" w:rsidRPr="009D2F94" w:rsidDel="00AF0907" w:rsidRDefault="00635C79">
      <w:pPr>
        <w:rPr>
          <w:del w:id="0" w:author="Guillaume Chomicki" w:date="2022-11-15T23:05:00Z"/>
          <w:rFonts w:ascii="Times New Roman" w:hAnsi="Times New Roman" w:cs="Times New Roman"/>
          <w:b/>
          <w:lang w:val="en-GB"/>
        </w:rPr>
      </w:pPr>
    </w:p>
    <w:p w14:paraId="4EE34D8E" w14:textId="77777777" w:rsidR="00635C79" w:rsidRPr="009D2F94" w:rsidRDefault="00635C79">
      <w:pPr>
        <w:rPr>
          <w:rFonts w:ascii="Times New Roman" w:hAnsi="Times New Roman" w:cs="Times New Roman"/>
          <w:b/>
          <w:lang w:val="en-GB"/>
        </w:rPr>
      </w:pPr>
    </w:p>
    <w:p w14:paraId="01231316" w14:textId="77777777" w:rsidR="00635C79" w:rsidRPr="009D2F94" w:rsidRDefault="00635C79">
      <w:pPr>
        <w:rPr>
          <w:rFonts w:ascii="Times New Roman" w:hAnsi="Times New Roman" w:cs="Times New Roman"/>
          <w:b/>
          <w:lang w:val="en-GB"/>
        </w:rPr>
      </w:pPr>
    </w:p>
    <w:p w14:paraId="399FE5F2" w14:textId="64080A5E" w:rsidR="00635C79" w:rsidRPr="009D2F94" w:rsidRDefault="00000000">
      <w:pPr>
        <w:outlineLvl w:val="0"/>
        <w:rPr>
          <w:rFonts w:ascii="Times New Roman" w:hAnsi="Times New Roman" w:cs="Times New Roman"/>
          <w:bCs/>
          <w:vertAlign w:val="superscript"/>
          <w:lang w:val="en-GB"/>
        </w:rPr>
      </w:pPr>
      <w:r w:rsidRPr="009D2F94">
        <w:rPr>
          <w:rFonts w:ascii="Times New Roman" w:hAnsi="Times New Roman" w:cs="Times New Roman"/>
          <w:b/>
          <w:lang w:val="en-GB"/>
        </w:rPr>
        <w:t>Authors:</w:t>
      </w:r>
      <w:r w:rsidRPr="009D2F94">
        <w:rPr>
          <w:rFonts w:ascii="Times New Roman" w:hAnsi="Times New Roman" w:cs="Times New Roman"/>
          <w:bCs/>
          <w:lang w:val="en-GB"/>
        </w:rPr>
        <w:t xml:space="preserve"> Gustavo G. Burin</w:t>
      </w:r>
      <w:r w:rsidRPr="009D2F94">
        <w:rPr>
          <w:rFonts w:ascii="Times New Roman" w:hAnsi="Times New Roman" w:cs="Times New Roman"/>
          <w:bCs/>
          <w:vertAlign w:val="superscript"/>
          <w:lang w:val="en-GB"/>
        </w:rPr>
        <w:t>1</w:t>
      </w:r>
      <w:ins w:id="1" w:author="Guillaume Chomicki" w:date="2022-11-15T22:31:00Z">
        <w:r w:rsidR="005E2817" w:rsidRPr="005E2817">
          <w:rPr>
            <w:rFonts w:ascii="Times New Roman" w:hAnsi="Times New Roman" w:cs="Times New Roman"/>
            <w:bCs/>
            <w:lang w:val="en-GB"/>
            <w:rPrChange w:id="2" w:author="Guillaume Chomicki" w:date="2022-11-15T22:31:00Z">
              <w:rPr>
                <w:rFonts w:ascii="Times New Roman" w:hAnsi="Times New Roman" w:cs="Times New Roman"/>
                <w:bCs/>
                <w:vertAlign w:val="superscript"/>
                <w:lang w:val="en-GB"/>
              </w:rPr>
            </w:rPrChange>
          </w:rPr>
          <w:t>*</w:t>
        </w:r>
      </w:ins>
      <w:r w:rsidRPr="009D2F94">
        <w:rPr>
          <w:rFonts w:ascii="Times New Roman" w:hAnsi="Times New Roman" w:cs="Times New Roman"/>
          <w:bCs/>
          <w:lang w:val="en-GB"/>
        </w:rPr>
        <w:t>, Laura C. E. Campbell</w:t>
      </w:r>
      <w:r w:rsidRPr="009D2F94">
        <w:rPr>
          <w:rFonts w:ascii="Times New Roman" w:hAnsi="Times New Roman" w:cs="Times New Roman"/>
          <w:bCs/>
          <w:vertAlign w:val="superscript"/>
          <w:lang w:val="en-GB"/>
        </w:rPr>
        <w:t>2</w:t>
      </w:r>
      <w:r w:rsidRPr="009D2F94">
        <w:rPr>
          <w:rFonts w:ascii="Times New Roman" w:hAnsi="Times New Roman" w:cs="Times New Roman"/>
          <w:bCs/>
          <w:lang w:val="en-GB"/>
        </w:rPr>
        <w:t xml:space="preserve">, </w:t>
      </w:r>
      <w:r w:rsidRPr="009D2F94">
        <w:rPr>
          <w:rFonts w:ascii="Times New Roman" w:hAnsi="Times New Roman" w:cs="Times New Roman"/>
          <w:bCs/>
          <w:highlight w:val="yellow"/>
          <w:lang w:val="en-GB"/>
        </w:rPr>
        <w:t>Maybe Rob Freckleton,</w:t>
      </w:r>
      <w:r w:rsidRPr="009D2F94">
        <w:rPr>
          <w:rFonts w:ascii="Times New Roman" w:hAnsi="Times New Roman" w:cs="Times New Roman"/>
          <w:bCs/>
          <w:lang w:val="en-GB"/>
        </w:rPr>
        <w:t xml:space="preserve"> E. Toby Kiers</w:t>
      </w:r>
      <w:r w:rsidRPr="009D2F94">
        <w:rPr>
          <w:rFonts w:ascii="Times New Roman" w:hAnsi="Times New Roman" w:cs="Times New Roman"/>
          <w:bCs/>
          <w:vertAlign w:val="superscript"/>
          <w:lang w:val="en-GB"/>
        </w:rPr>
        <w:t>3</w:t>
      </w:r>
      <w:r w:rsidRPr="009D2F94">
        <w:rPr>
          <w:rFonts w:ascii="Times New Roman" w:hAnsi="Times New Roman" w:cs="Times New Roman"/>
          <w:bCs/>
          <w:lang w:val="en-GB"/>
        </w:rPr>
        <w:t>, Susanne S. Renner</w:t>
      </w:r>
      <w:r w:rsidRPr="009D2F94">
        <w:rPr>
          <w:rFonts w:ascii="Times New Roman" w:hAnsi="Times New Roman" w:cs="Times New Roman"/>
          <w:bCs/>
          <w:vertAlign w:val="superscript"/>
          <w:lang w:val="en-GB"/>
        </w:rPr>
        <w:t>4</w:t>
      </w:r>
      <w:r w:rsidRPr="009D2F94">
        <w:rPr>
          <w:rFonts w:ascii="Times New Roman" w:hAnsi="Times New Roman" w:cs="Times New Roman"/>
          <w:bCs/>
          <w:lang w:val="en-GB"/>
        </w:rPr>
        <w:t>, Guillaume Chomicki</w:t>
      </w:r>
      <w:r w:rsidRPr="009D2F94">
        <w:rPr>
          <w:rFonts w:ascii="Times New Roman" w:hAnsi="Times New Roman" w:cs="Times New Roman"/>
          <w:bCs/>
          <w:vertAlign w:val="superscript"/>
          <w:lang w:val="en-GB"/>
        </w:rPr>
        <w:t>5</w:t>
      </w:r>
      <w:r w:rsidRPr="009D2F94">
        <w:rPr>
          <w:rFonts w:ascii="Times New Roman" w:hAnsi="Times New Roman" w:cs="Times New Roman"/>
          <w:bCs/>
          <w:lang w:val="en-GB"/>
        </w:rPr>
        <w:t>*</w:t>
      </w:r>
    </w:p>
    <w:p w14:paraId="46453C2C" w14:textId="77777777" w:rsidR="00635C79" w:rsidRPr="009D2F94" w:rsidRDefault="00635C79">
      <w:pPr>
        <w:rPr>
          <w:rFonts w:ascii="Times New Roman" w:hAnsi="Times New Roman" w:cs="Times New Roman"/>
          <w:lang w:val="en-GB"/>
        </w:rPr>
      </w:pPr>
    </w:p>
    <w:p w14:paraId="69223F52" w14:textId="77777777" w:rsidR="00635C79" w:rsidRPr="009D2F94" w:rsidRDefault="00000000">
      <w:pPr>
        <w:pStyle w:val="LO-normal"/>
        <w:rPr>
          <w:rFonts w:ascii="Times New Roman" w:hAnsi="Times New Roman" w:cs="Times New Roman"/>
          <w:lang w:val="en-GB"/>
        </w:rPr>
      </w:pPr>
      <w:r w:rsidRPr="009D2F94">
        <w:rPr>
          <w:rFonts w:ascii="Times New Roman" w:hAnsi="Times New Roman" w:cs="Times New Roman"/>
          <w:b/>
          <w:lang w:val="en-GB"/>
        </w:rPr>
        <w:t>Affiliations:</w:t>
      </w:r>
      <w:r w:rsidRPr="009D2F94">
        <w:rPr>
          <w:rFonts w:ascii="Times New Roman" w:hAnsi="Times New Roman" w:cs="Times New Roman"/>
          <w:vertAlign w:val="superscript"/>
          <w:lang w:val="en-GB"/>
        </w:rPr>
        <w:t>1</w:t>
      </w:r>
      <w:r w:rsidRPr="009D2F94">
        <w:rPr>
          <w:rFonts w:ascii="Times New Roman" w:hAnsi="Times New Roman" w:cs="Times New Roman"/>
          <w:lang w:val="en-GB"/>
        </w:rPr>
        <w:t xml:space="preserve">Natural History Museum, London, UK. </w:t>
      </w:r>
      <w:r w:rsidRPr="009D2F94">
        <w:rPr>
          <w:rFonts w:ascii="Times New Roman" w:hAnsi="Times New Roman" w:cs="Times New Roman"/>
          <w:vertAlign w:val="superscript"/>
          <w:lang w:val="en-GB"/>
        </w:rPr>
        <w:t>2</w:t>
      </w:r>
      <w:r w:rsidRPr="009D2F94">
        <w:rPr>
          <w:rFonts w:ascii="Times New Roman" w:hAnsi="Times New Roman" w:cs="Times New Roman"/>
          <w:lang w:val="en-GB"/>
        </w:rPr>
        <w:t xml:space="preserve">Department of Bioscience, Durham University, Stockton Rd., Durham DH1 3LE, UK. </w:t>
      </w:r>
      <w:r w:rsidRPr="009D2F94">
        <w:rPr>
          <w:rFonts w:ascii="Times New Roman" w:hAnsi="Times New Roman" w:cs="Times New Roman"/>
          <w:vertAlign w:val="superscript"/>
          <w:lang w:val="en-GB"/>
        </w:rPr>
        <w:t>3</w:t>
      </w:r>
      <w:r w:rsidRPr="009D2F94">
        <w:rPr>
          <w:rFonts w:ascii="Times New Roman" w:hAnsi="Times New Roman" w:cs="Times New Roman"/>
          <w:lang w:val="en-GB"/>
        </w:rPr>
        <w:t xml:space="preserve">Department of Ecological Science, Vrije Universiteit Amsterdam, 1081 HV Amsterdam, Netherlands. </w:t>
      </w:r>
      <w:r w:rsidRPr="009D2F94">
        <w:rPr>
          <w:rStyle w:val="current-selection"/>
          <w:rFonts w:ascii="Times New Roman" w:hAnsi="Times New Roman" w:cs="Times New Roman"/>
          <w:vertAlign w:val="superscript"/>
          <w:lang w:val="en-GB"/>
        </w:rPr>
        <w:t>4</w:t>
      </w:r>
      <w:r w:rsidRPr="009D2F94">
        <w:rPr>
          <w:rFonts w:ascii="Times New Roman" w:hAnsi="Times New Roman" w:cs="Times New Roman"/>
          <w:lang w:val="en-GB"/>
        </w:rPr>
        <w:t xml:space="preserve">Department of Biology, Washington University, Saint Louis, MO 63130, USA. </w:t>
      </w:r>
      <w:r w:rsidRPr="009D2F94">
        <w:rPr>
          <w:rStyle w:val="current-selection"/>
          <w:rFonts w:ascii="Times New Roman" w:hAnsi="Times New Roman" w:cs="Times New Roman"/>
          <w:vertAlign w:val="superscript"/>
          <w:lang w:val="en-GB"/>
        </w:rPr>
        <w:t>5</w:t>
      </w:r>
      <w:r w:rsidRPr="009D2F94">
        <w:rPr>
          <w:rFonts w:ascii="Times New Roman" w:hAnsi="Times New Roman" w:cs="Times New Roman"/>
          <w:lang w:val="en-GB"/>
        </w:rPr>
        <w:t xml:space="preserve">Ecology and Evolutionary Biology, School of Bioscience, Alfred Denny Building, University of Sheffield, Western Bank, Sheffield, S10 2TN, UK. </w:t>
      </w:r>
    </w:p>
    <w:p w14:paraId="61E416BC" w14:textId="77777777" w:rsidR="00635C79" w:rsidRPr="009D2F94" w:rsidRDefault="00635C79">
      <w:pPr>
        <w:rPr>
          <w:rFonts w:ascii="Times New Roman" w:hAnsi="Times New Roman" w:cs="Times New Roman"/>
          <w:lang w:val="en-GB"/>
        </w:rPr>
      </w:pPr>
    </w:p>
    <w:p w14:paraId="0649245C" w14:textId="1C77249D" w:rsidR="00635C79" w:rsidRPr="009D2F94" w:rsidRDefault="00000000">
      <w:pPr>
        <w:rPr>
          <w:rFonts w:ascii="Times New Roman" w:hAnsi="Times New Roman" w:cs="Times New Roman"/>
          <w:color w:val="000000"/>
          <w:lang w:val="en-GB"/>
        </w:rPr>
      </w:pPr>
      <w:r w:rsidRPr="009D2F94">
        <w:rPr>
          <w:rFonts w:ascii="Times New Roman" w:hAnsi="Times New Roman" w:cs="Times New Roman"/>
          <w:color w:val="000000"/>
          <w:lang w:val="en-GB"/>
        </w:rPr>
        <w:t>Correspondence:</w:t>
      </w:r>
      <w:ins w:id="3" w:author="Guillaume Chomicki" w:date="2022-11-15T22:32:00Z">
        <w:r w:rsidR="005E2817" w:rsidRPr="005E2817">
          <w:t xml:space="preserve"> </w:t>
        </w:r>
        <w:r w:rsidR="005E2817" w:rsidRPr="005E2817">
          <w:rPr>
            <w:rFonts w:ascii="Times New Roman" w:hAnsi="Times New Roman" w:cs="Times New Roman"/>
            <w:color w:val="000000"/>
            <w:lang w:val="en-GB"/>
          </w:rPr>
          <w:t xml:space="preserve">arietebio@gmail.com </w:t>
        </w:r>
        <w:r w:rsidR="005E2817">
          <w:rPr>
            <w:rFonts w:ascii="Times New Roman" w:hAnsi="Times New Roman" w:cs="Times New Roman"/>
            <w:color w:val="000000"/>
            <w:lang w:val="en-GB"/>
          </w:rPr>
          <w:t>or</w:t>
        </w:r>
      </w:ins>
      <w:r w:rsidRPr="009D2F94">
        <w:rPr>
          <w:rFonts w:ascii="Times New Roman" w:hAnsi="Times New Roman" w:cs="Times New Roman"/>
          <w:color w:val="000000"/>
          <w:lang w:val="en-GB"/>
        </w:rPr>
        <w:t xml:space="preserve"> </w:t>
      </w:r>
      <w:r w:rsidRPr="009D2F94">
        <w:rPr>
          <w:lang w:val="en-GB"/>
          <w:rPrChange w:id="4" w:author="Guillaume Chomicki" w:date="2022-10-05T14:56:00Z">
            <w:rPr/>
          </w:rPrChange>
        </w:rPr>
        <w:fldChar w:fldCharType="begin"/>
      </w:r>
      <w:r w:rsidRPr="009D2F94">
        <w:rPr>
          <w:lang w:val="en-GB"/>
          <w:rPrChange w:id="5" w:author="Guillaume Chomicki" w:date="2022-10-05T14:56:00Z">
            <w:rPr/>
          </w:rPrChange>
        </w:rPr>
        <w:instrText xml:space="preserve"> HYPERLINK "mailto:g.chomicki@sheffield.ac.uk" </w:instrText>
      </w:r>
      <w:r w:rsidRPr="00CC4413">
        <w:rPr>
          <w:lang w:val="en-GB"/>
        </w:rPr>
      </w:r>
      <w:r w:rsidRPr="009D2F94">
        <w:rPr>
          <w:rPrChange w:id="6" w:author="Guillaume Chomicki" w:date="2022-10-05T14:56:00Z">
            <w:rPr>
              <w:rStyle w:val="Hyperlink"/>
              <w:rFonts w:ascii="Times New Roman" w:hAnsi="Times New Roman" w:cs="Times New Roman"/>
              <w:lang w:val="en-GB"/>
            </w:rPr>
          </w:rPrChange>
        </w:rPr>
        <w:fldChar w:fldCharType="separate"/>
      </w:r>
      <w:r w:rsidRPr="009D2F94">
        <w:rPr>
          <w:rStyle w:val="Hyperlink"/>
          <w:rFonts w:ascii="Times New Roman" w:hAnsi="Times New Roman" w:cs="Times New Roman"/>
          <w:lang w:val="en-GB"/>
        </w:rPr>
        <w:t>g.chomicki@sheffield.ac.uk</w:t>
      </w:r>
      <w:r w:rsidRPr="009D2F94">
        <w:rPr>
          <w:rStyle w:val="Hyperlink"/>
          <w:rFonts w:ascii="Times New Roman" w:hAnsi="Times New Roman" w:cs="Times New Roman"/>
          <w:lang w:val="en-GB"/>
        </w:rPr>
        <w:fldChar w:fldCharType="end"/>
      </w:r>
      <w:r w:rsidRPr="009D2F94">
        <w:rPr>
          <w:rStyle w:val="Hyperlink"/>
          <w:rFonts w:ascii="Times New Roman" w:hAnsi="Times New Roman" w:cs="Times New Roman"/>
          <w:lang w:val="en-GB"/>
        </w:rPr>
        <w:t xml:space="preserve"> </w:t>
      </w:r>
      <w:r w:rsidRPr="009D2F94">
        <w:rPr>
          <w:rFonts w:ascii="Times New Roman" w:hAnsi="Times New Roman" w:cs="Times New Roman"/>
          <w:color w:val="000000"/>
          <w:lang w:val="en-GB"/>
        </w:rPr>
        <w:t xml:space="preserve"> </w:t>
      </w:r>
    </w:p>
    <w:p w14:paraId="3F048CC7" w14:textId="77777777" w:rsidR="00635C79" w:rsidRPr="009D2F94" w:rsidRDefault="00635C79">
      <w:pPr>
        <w:rPr>
          <w:rFonts w:ascii="Times New Roman" w:hAnsi="Times New Roman" w:cs="Times New Roman"/>
          <w:color w:val="0000FF"/>
          <w:lang w:val="en-GB"/>
        </w:rPr>
      </w:pPr>
    </w:p>
    <w:p w14:paraId="2C998057" w14:textId="77777777" w:rsidR="00635C79" w:rsidRPr="009D2F94" w:rsidRDefault="00635C79">
      <w:pPr>
        <w:rPr>
          <w:rFonts w:ascii="Times New Roman" w:hAnsi="Times New Roman" w:cs="Times New Roman"/>
          <w:color w:val="0000FF"/>
          <w:lang w:val="en-GB"/>
        </w:rPr>
      </w:pPr>
    </w:p>
    <w:p w14:paraId="1F4A9D16" w14:textId="445AB547" w:rsidR="003978E2" w:rsidRDefault="00000000">
      <w:pPr>
        <w:rPr>
          <w:ins w:id="7" w:author="Guillaume Chomicki" w:date="2022-11-14T15:06:00Z"/>
          <w:rStyle w:val="Internetverknpfung"/>
          <w:rFonts w:ascii="Times New Roman" w:hAnsi="Times New Roman" w:cs="Times New Roman"/>
          <w:color w:val="000000"/>
          <w:u w:val="none"/>
          <w:lang w:val="en-GB"/>
        </w:rPr>
      </w:pPr>
      <w:r w:rsidRPr="009D2F94">
        <w:rPr>
          <w:rStyle w:val="Internetverknpfung"/>
          <w:rFonts w:ascii="Times New Roman" w:hAnsi="Times New Roman" w:cs="Times New Roman"/>
          <w:b/>
          <w:color w:val="000000"/>
          <w:u w:val="none"/>
          <w:lang w:val="en-GB"/>
        </w:rPr>
        <w:t>Abstract [136 words//</w:t>
      </w:r>
      <w:r w:rsidRPr="009D2F94">
        <w:rPr>
          <w:rStyle w:val="Internetverknpfung"/>
          <w:rFonts w:ascii="Times New Roman" w:hAnsi="Times New Roman" w:cs="Times New Roman"/>
          <w:b/>
          <w:color w:val="000000"/>
          <w:highlight w:val="yellow"/>
          <w:u w:val="none"/>
          <w:lang w:val="en-GB"/>
        </w:rPr>
        <w:t>150 words MAX</w:t>
      </w:r>
      <w:r w:rsidRPr="009D2F94">
        <w:rPr>
          <w:rStyle w:val="Internetverknpfung"/>
          <w:rFonts w:ascii="Times New Roman" w:hAnsi="Times New Roman" w:cs="Times New Roman"/>
          <w:b/>
          <w:color w:val="000000"/>
          <w:u w:val="none"/>
          <w:lang w:val="en-GB"/>
        </w:rPr>
        <w:t xml:space="preserve">]: </w:t>
      </w:r>
      <w:r w:rsidRPr="009D2F94">
        <w:rPr>
          <w:rStyle w:val="Internetverknpfung"/>
          <w:rFonts w:ascii="Times New Roman" w:hAnsi="Times New Roman" w:cs="Times New Roman"/>
          <w:color w:val="000000"/>
          <w:u w:val="none"/>
          <w:lang w:val="en-GB"/>
        </w:rPr>
        <w:t xml:space="preserve">Mutualisms have driven the evolution of </w:t>
      </w:r>
      <w:ins w:id="8" w:author="Guillaume Chomicki" w:date="2022-11-14T15:01:00Z">
        <w:r w:rsidR="001928C5">
          <w:rPr>
            <w:rStyle w:val="Internetverknpfung"/>
            <w:rFonts w:ascii="Times New Roman" w:hAnsi="Times New Roman" w:cs="Times New Roman"/>
            <w:color w:val="000000"/>
            <w:u w:val="none"/>
            <w:lang w:val="en-GB"/>
          </w:rPr>
          <w:t xml:space="preserve">some of the most </w:t>
        </w:r>
      </w:ins>
      <w:ins w:id="9" w:author="Guillaume Chomicki" w:date="2022-11-14T15:02:00Z">
        <w:r w:rsidR="001928C5">
          <w:rPr>
            <w:rStyle w:val="Internetverknpfung"/>
            <w:rFonts w:ascii="Times New Roman" w:hAnsi="Times New Roman" w:cs="Times New Roman"/>
            <w:color w:val="000000"/>
            <w:u w:val="none"/>
            <w:lang w:val="en-GB"/>
          </w:rPr>
          <w:t xml:space="preserve">conspicuous structures, </w:t>
        </w:r>
      </w:ins>
      <w:del w:id="10" w:author="Guillaume Chomicki" w:date="2022-11-14T15:02:00Z">
        <w:r w:rsidRPr="009D2F94" w:rsidDel="001928C5">
          <w:rPr>
            <w:rStyle w:val="Internetverknpfung"/>
            <w:rFonts w:ascii="Times New Roman" w:hAnsi="Times New Roman" w:cs="Times New Roman"/>
            <w:color w:val="000000"/>
            <w:u w:val="none"/>
            <w:lang w:val="en-GB"/>
          </w:rPr>
          <w:delText>a wide range of specific structures linked to the interaction, especially in highly dependent interactions.</w:delText>
        </w:r>
      </w:del>
      <w:ins w:id="11" w:author="Guillaume Chomicki" w:date="2022-11-14T15:02:00Z">
        <w:r w:rsidR="001928C5">
          <w:rPr>
            <w:rStyle w:val="Internetverknpfung"/>
            <w:rFonts w:ascii="Times New Roman" w:hAnsi="Times New Roman" w:cs="Times New Roman"/>
            <w:color w:val="000000"/>
            <w:u w:val="none"/>
            <w:lang w:val="en-GB"/>
          </w:rPr>
          <w:t>y</w:t>
        </w:r>
      </w:ins>
      <w:ins w:id="12" w:author="Guillaume Chomicki" w:date="2022-11-14T14:58:00Z">
        <w:r w:rsidR="001928C5">
          <w:rPr>
            <w:rStyle w:val="Internetverknpfung"/>
            <w:rFonts w:ascii="Times New Roman" w:hAnsi="Times New Roman" w:cs="Times New Roman"/>
            <w:color w:val="000000"/>
            <w:u w:val="none"/>
            <w:lang w:val="en-GB"/>
          </w:rPr>
          <w:t xml:space="preserve">et, </w:t>
        </w:r>
      </w:ins>
      <w:ins w:id="13" w:author="Guillaume Chomicki" w:date="2022-11-14T14:59:00Z">
        <w:r w:rsidR="001928C5">
          <w:rPr>
            <w:rStyle w:val="Internetverknpfung"/>
            <w:rFonts w:ascii="Times New Roman" w:hAnsi="Times New Roman" w:cs="Times New Roman"/>
            <w:color w:val="000000"/>
            <w:u w:val="none"/>
            <w:lang w:val="en-GB"/>
          </w:rPr>
          <w:t>a growing body of theoretical and empirical work posit that it promotes slow</w:t>
        </w:r>
      </w:ins>
      <w:ins w:id="14" w:author="Guillaume Chomicki" w:date="2022-11-14T15:00:00Z">
        <w:r w:rsidR="001928C5">
          <w:rPr>
            <w:rStyle w:val="Internetverknpfung"/>
            <w:rFonts w:ascii="Times New Roman" w:hAnsi="Times New Roman" w:cs="Times New Roman"/>
            <w:color w:val="000000"/>
            <w:u w:val="none"/>
            <w:lang w:val="en-GB"/>
          </w:rPr>
          <w:t xml:space="preserve"> evolution</w:t>
        </w:r>
      </w:ins>
      <w:ins w:id="15" w:author="Guillaume Chomicki" w:date="2022-11-14T15:01:00Z">
        <w:r w:rsidR="001928C5">
          <w:rPr>
            <w:rStyle w:val="Internetverknpfung"/>
            <w:rFonts w:ascii="Times New Roman" w:hAnsi="Times New Roman" w:cs="Times New Roman"/>
            <w:color w:val="000000"/>
            <w:u w:val="none"/>
            <w:lang w:val="en-GB"/>
          </w:rPr>
          <w:t xml:space="preserve"> of interaction-related traits.</w:t>
        </w:r>
      </w:ins>
      <w:ins w:id="16" w:author="Guillaume Chomicki" w:date="2022-11-14T14:58:00Z">
        <w:r w:rsidR="001928C5">
          <w:rPr>
            <w:rStyle w:val="Internetverknpfung"/>
            <w:rFonts w:ascii="Times New Roman" w:hAnsi="Times New Roman" w:cs="Times New Roman"/>
            <w:color w:val="000000"/>
            <w:u w:val="none"/>
            <w:lang w:val="en-GB"/>
          </w:rPr>
          <w:t xml:space="preserve"> </w:t>
        </w:r>
      </w:ins>
      <w:del w:id="17" w:author="Guillaume Chomicki" w:date="2022-11-14T15:01:00Z">
        <w:r w:rsidRPr="009D2F94" w:rsidDel="001928C5">
          <w:rPr>
            <w:rStyle w:val="Internetverknpfung"/>
            <w:rFonts w:ascii="Times New Roman" w:hAnsi="Times New Roman" w:cs="Times New Roman"/>
            <w:color w:val="000000"/>
            <w:u w:val="none"/>
            <w:lang w:val="en-GB"/>
          </w:rPr>
          <w:delText xml:space="preserve"> </w:delText>
        </w:r>
      </w:del>
      <w:r w:rsidRPr="009D2F94">
        <w:rPr>
          <w:rStyle w:val="Internetverknpfung"/>
          <w:rFonts w:ascii="Times New Roman" w:hAnsi="Times New Roman" w:cs="Times New Roman"/>
          <w:color w:val="000000"/>
          <w:u w:val="none"/>
          <w:lang w:val="en-GB"/>
        </w:rPr>
        <w:t xml:space="preserve">How it affected the evolution of traits beyond those directly involved in the mutualism remains unclear. Here, we tested if and how mutualistic traits </w:t>
      </w:r>
      <w:del w:id="18" w:author="Guillaume Chomicki" w:date="2022-11-14T15:02:00Z">
        <w:r w:rsidRPr="009D2F94" w:rsidDel="001928C5">
          <w:rPr>
            <w:rStyle w:val="Internetverknpfung"/>
            <w:rFonts w:ascii="Times New Roman" w:hAnsi="Times New Roman" w:cs="Times New Roman"/>
            <w:color w:val="000000"/>
            <w:u w:val="none"/>
            <w:lang w:val="en-GB"/>
          </w:rPr>
          <w:delText xml:space="preserve">affect </w:delText>
        </w:r>
      </w:del>
      <w:ins w:id="19" w:author="Guillaume Chomicki" w:date="2022-11-14T15:02:00Z">
        <w:r w:rsidR="001928C5">
          <w:rPr>
            <w:rStyle w:val="Internetverknpfung"/>
            <w:rFonts w:ascii="Times New Roman" w:hAnsi="Times New Roman" w:cs="Times New Roman"/>
            <w:color w:val="000000"/>
            <w:u w:val="none"/>
            <w:lang w:val="en-GB"/>
          </w:rPr>
          <w:t>drive</w:t>
        </w:r>
        <w:r w:rsidR="001928C5" w:rsidRPr="009D2F94">
          <w:rPr>
            <w:rStyle w:val="Internetverknpfung"/>
            <w:rFonts w:ascii="Times New Roman" w:hAnsi="Times New Roman" w:cs="Times New Roman"/>
            <w:color w:val="000000"/>
            <w:u w:val="none"/>
            <w:lang w:val="en-GB"/>
          </w:rPr>
          <w:t xml:space="preserve"> </w:t>
        </w:r>
      </w:ins>
      <w:r w:rsidRPr="009D2F94">
        <w:rPr>
          <w:rStyle w:val="Internetverknpfung"/>
          <w:rFonts w:ascii="Times New Roman" w:hAnsi="Times New Roman" w:cs="Times New Roman"/>
          <w:color w:val="000000"/>
          <w:u w:val="none"/>
          <w:lang w:val="en-GB"/>
        </w:rPr>
        <w:t>the evolution of non-mutualistic traits. We used a highly evolutionary replicated system –epiphytes forming symbioses with ants (Hydnophytinae, Rubiaceae)– and develop Ornstein–Uhlenbeck models that explicitly test the impact of discrete mutualistic traits on continuous non-mutualistic traits while controlling for climatic variables. We show that mutualistic traits shape the evolution of non-mutualistic traits, affecting both pace of morphological evolution, the strength of selection and the optima of selection of non-mutualistic traits.</w:t>
      </w:r>
      <w:del w:id="20" w:author="Guillaume Chomicki" w:date="2022-11-14T15:08:00Z">
        <w:r w:rsidRPr="009D2F94" w:rsidDel="003978E2">
          <w:rPr>
            <w:rStyle w:val="Internetverknpfung"/>
            <w:rFonts w:ascii="Times New Roman" w:hAnsi="Times New Roman" w:cs="Times New Roman"/>
            <w:color w:val="000000"/>
            <w:u w:val="none"/>
            <w:lang w:val="en-GB"/>
          </w:rPr>
          <w:delText xml:space="preserve"> </w:delText>
        </w:r>
      </w:del>
      <w:ins w:id="21" w:author="Guillaume Chomicki" w:date="2022-11-01T14:37:00Z">
        <w:r w:rsidR="003020D4">
          <w:rPr>
            <w:rStyle w:val="Internetverknpfung"/>
            <w:rFonts w:ascii="Times New Roman" w:hAnsi="Times New Roman" w:cs="Times New Roman"/>
            <w:color w:val="000000"/>
            <w:u w:val="none"/>
            <w:lang w:val="en-GB"/>
          </w:rPr>
          <w:t xml:space="preserve"> </w:t>
        </w:r>
      </w:ins>
      <w:ins w:id="22" w:author="Guillaume Chomicki" w:date="2022-11-14T15:08:00Z">
        <w:r w:rsidR="003978E2">
          <w:rPr>
            <w:rStyle w:val="Internetverknpfung"/>
            <w:rFonts w:ascii="Times New Roman" w:hAnsi="Times New Roman" w:cs="Times New Roman"/>
            <w:color w:val="000000"/>
            <w:u w:val="none"/>
            <w:lang w:val="en-GB"/>
          </w:rPr>
          <w:t xml:space="preserve">Mutualisms thus drive trait evolution </w:t>
        </w:r>
      </w:ins>
      <w:ins w:id="23" w:author="Guillaume Chomicki" w:date="2022-11-14T15:10:00Z">
        <w:r w:rsidR="00E21E68">
          <w:rPr>
            <w:rStyle w:val="Internetverknpfung"/>
            <w:rFonts w:ascii="Times New Roman" w:hAnsi="Times New Roman" w:cs="Times New Roman"/>
            <w:color w:val="000000"/>
            <w:u w:val="none"/>
            <w:lang w:val="en-GB"/>
          </w:rPr>
          <w:t xml:space="preserve">beyond those that are directly involved in the interactions. </w:t>
        </w:r>
      </w:ins>
    </w:p>
    <w:p w14:paraId="66011359" w14:textId="77777777" w:rsidR="003978E2" w:rsidRDefault="003978E2">
      <w:pPr>
        <w:rPr>
          <w:ins w:id="24" w:author="Guillaume Chomicki" w:date="2022-11-14T15:06:00Z"/>
          <w:rStyle w:val="Internetverknpfung"/>
          <w:rFonts w:ascii="Times New Roman" w:hAnsi="Times New Roman" w:cs="Times New Roman"/>
          <w:color w:val="000000"/>
          <w:u w:val="none"/>
          <w:lang w:val="en-GB"/>
        </w:rPr>
      </w:pPr>
    </w:p>
    <w:p w14:paraId="7695BE9A" w14:textId="77777777" w:rsidR="003978E2" w:rsidRDefault="003978E2">
      <w:pPr>
        <w:rPr>
          <w:ins w:id="25" w:author="Guillaume Chomicki" w:date="2022-11-14T15:06:00Z"/>
          <w:rStyle w:val="Internetverknpfung"/>
          <w:rFonts w:ascii="Times New Roman" w:hAnsi="Times New Roman" w:cs="Times New Roman"/>
          <w:color w:val="000000"/>
          <w:u w:val="none"/>
          <w:lang w:val="en-GB"/>
        </w:rPr>
      </w:pPr>
    </w:p>
    <w:p w14:paraId="17DD5F7A" w14:textId="5EDE6C96" w:rsidR="00635C79" w:rsidRPr="009D2F94" w:rsidDel="00E21E68" w:rsidRDefault="00000000">
      <w:pPr>
        <w:rPr>
          <w:del w:id="26" w:author="Guillaume Chomicki" w:date="2022-11-14T15:10:00Z"/>
          <w:rFonts w:ascii="Times New Roman" w:hAnsi="Times New Roman" w:cs="Times New Roman"/>
          <w:color w:val="000000"/>
          <w:lang w:val="en-GB"/>
        </w:rPr>
      </w:pPr>
      <w:del w:id="27" w:author="Guillaume Chomicki" w:date="2022-11-14T15:10:00Z">
        <w:r w:rsidRPr="009D2F94" w:rsidDel="00E21E68">
          <w:rPr>
            <w:rStyle w:val="Internetverknpfung"/>
            <w:rFonts w:ascii="Times New Roman" w:hAnsi="Times New Roman" w:cs="Times New Roman"/>
            <w:color w:val="000000"/>
            <w:u w:val="none"/>
            <w:lang w:val="en-GB"/>
          </w:rPr>
          <w:delText xml:space="preserve">Our work thus pinpoints a major role for mutualistic interactions by indirect effects on other traits as drivers of morphological evolution at the macroevolutionary scale.  </w:delText>
        </w:r>
      </w:del>
    </w:p>
    <w:p w14:paraId="22A484F1" w14:textId="15F898CD" w:rsidR="00635C79" w:rsidRPr="009D2F94" w:rsidDel="00E21E68" w:rsidRDefault="00635C79">
      <w:pPr>
        <w:rPr>
          <w:del w:id="28" w:author="Guillaume Chomicki" w:date="2022-11-14T15:10:00Z"/>
          <w:rFonts w:ascii="Times New Roman" w:hAnsi="Times New Roman" w:cs="Times New Roman"/>
          <w:color w:val="000000"/>
          <w:lang w:val="en-GB"/>
        </w:rPr>
      </w:pPr>
    </w:p>
    <w:p w14:paraId="1C8CDF2E" w14:textId="7D0AAFEF" w:rsidR="00635C79" w:rsidRPr="009D2F94" w:rsidDel="00E21E68" w:rsidRDefault="00635C79">
      <w:pPr>
        <w:rPr>
          <w:del w:id="29" w:author="Guillaume Chomicki" w:date="2022-11-14T15:10:00Z"/>
          <w:rFonts w:ascii="Times New Roman" w:hAnsi="Times New Roman" w:cs="Times New Roman"/>
          <w:color w:val="000000"/>
          <w:lang w:val="en-GB"/>
        </w:rPr>
      </w:pPr>
    </w:p>
    <w:p w14:paraId="635AA214" w14:textId="77777777" w:rsidR="00635C79" w:rsidRPr="009D2F94" w:rsidRDefault="00635C79">
      <w:pPr>
        <w:rPr>
          <w:rFonts w:ascii="Times New Roman" w:hAnsi="Times New Roman" w:cs="Times New Roman"/>
          <w:color w:val="000000"/>
          <w:lang w:val="en-GB"/>
        </w:rPr>
      </w:pPr>
    </w:p>
    <w:p w14:paraId="2708C637" w14:textId="77777777" w:rsidR="00635C79" w:rsidRPr="009D2F94" w:rsidRDefault="00635C79">
      <w:pPr>
        <w:rPr>
          <w:rFonts w:ascii="Times New Roman" w:hAnsi="Times New Roman" w:cs="Times New Roman"/>
          <w:color w:val="000000"/>
          <w:lang w:val="en-GB"/>
        </w:rPr>
      </w:pPr>
    </w:p>
    <w:p w14:paraId="16A8E381" w14:textId="77777777" w:rsidR="00635C79" w:rsidRPr="009D2F94" w:rsidRDefault="00635C79">
      <w:pPr>
        <w:rPr>
          <w:rFonts w:ascii="Times New Roman" w:hAnsi="Times New Roman" w:cs="Times New Roman"/>
          <w:color w:val="000000"/>
          <w:lang w:val="en-GB"/>
        </w:rPr>
      </w:pPr>
    </w:p>
    <w:p w14:paraId="682C9631" w14:textId="77777777" w:rsidR="00635C79" w:rsidRPr="009D2F94" w:rsidRDefault="00635C79">
      <w:pPr>
        <w:rPr>
          <w:rFonts w:ascii="Times New Roman" w:hAnsi="Times New Roman" w:cs="Times New Roman"/>
          <w:color w:val="000000"/>
          <w:lang w:val="en-GB"/>
        </w:rPr>
      </w:pPr>
    </w:p>
    <w:p w14:paraId="118AB6D6" w14:textId="77777777" w:rsidR="00635C79" w:rsidRPr="009D2F94" w:rsidRDefault="00635C79">
      <w:pPr>
        <w:rPr>
          <w:rFonts w:ascii="Times New Roman" w:hAnsi="Times New Roman" w:cs="Times New Roman"/>
          <w:color w:val="000000"/>
          <w:lang w:val="en-GB"/>
        </w:rPr>
      </w:pPr>
    </w:p>
    <w:p w14:paraId="1194EBD6" w14:textId="77777777" w:rsidR="00635C79" w:rsidRPr="009D2F94" w:rsidRDefault="00635C79">
      <w:pPr>
        <w:rPr>
          <w:rFonts w:ascii="Times New Roman" w:hAnsi="Times New Roman" w:cs="Times New Roman"/>
          <w:color w:val="000000"/>
          <w:lang w:val="en-GB"/>
        </w:rPr>
      </w:pPr>
    </w:p>
    <w:p w14:paraId="19283E25" w14:textId="77777777" w:rsidR="00635C79" w:rsidRPr="009D2F94" w:rsidRDefault="00635C79">
      <w:pPr>
        <w:rPr>
          <w:rFonts w:ascii="Times New Roman" w:hAnsi="Times New Roman" w:cs="Times New Roman"/>
          <w:color w:val="000000"/>
          <w:lang w:val="en-GB"/>
        </w:rPr>
      </w:pPr>
    </w:p>
    <w:p w14:paraId="37E4DD45" w14:textId="2A621956" w:rsidR="00635C79" w:rsidRDefault="00635C79">
      <w:pPr>
        <w:rPr>
          <w:ins w:id="30" w:author="Guillaume Chomicki" w:date="2022-11-14T15:10:00Z"/>
          <w:rFonts w:ascii="Times New Roman" w:hAnsi="Times New Roman" w:cs="Times New Roman"/>
          <w:color w:val="000000"/>
          <w:lang w:val="en-GB"/>
        </w:rPr>
      </w:pPr>
    </w:p>
    <w:p w14:paraId="1072B04B" w14:textId="77777777" w:rsidR="00E21E68" w:rsidRPr="009D2F94" w:rsidRDefault="00E21E68">
      <w:pPr>
        <w:rPr>
          <w:rFonts w:ascii="Times New Roman" w:hAnsi="Times New Roman" w:cs="Times New Roman"/>
          <w:color w:val="000000"/>
          <w:lang w:val="en-GB"/>
        </w:rPr>
      </w:pPr>
    </w:p>
    <w:p w14:paraId="62097303" w14:textId="77777777" w:rsidR="00635C79" w:rsidRPr="009D2F94" w:rsidRDefault="00635C79">
      <w:pPr>
        <w:rPr>
          <w:rFonts w:ascii="Times New Roman" w:hAnsi="Times New Roman" w:cs="Times New Roman"/>
          <w:color w:val="000000"/>
          <w:lang w:val="en-GB"/>
        </w:rPr>
      </w:pPr>
    </w:p>
    <w:p w14:paraId="1F8E16DA" w14:textId="77777777" w:rsidR="00635C79" w:rsidRPr="009D2F94" w:rsidRDefault="00635C79">
      <w:pPr>
        <w:rPr>
          <w:rFonts w:ascii="Times New Roman" w:hAnsi="Times New Roman" w:cs="Times New Roman"/>
          <w:color w:val="000000"/>
          <w:lang w:val="en-GB"/>
        </w:rPr>
      </w:pPr>
    </w:p>
    <w:p w14:paraId="290F7E17" w14:textId="77777777" w:rsidR="00635C79" w:rsidRPr="009D2F94" w:rsidRDefault="00635C79">
      <w:pPr>
        <w:rPr>
          <w:rFonts w:ascii="Times New Roman" w:hAnsi="Times New Roman" w:cs="Times New Roman"/>
          <w:color w:val="000000"/>
          <w:lang w:val="en-GB"/>
        </w:rPr>
      </w:pPr>
    </w:p>
    <w:p w14:paraId="52650A7A" w14:textId="0AE1660B" w:rsidR="00635C79" w:rsidRDefault="00635C79">
      <w:pPr>
        <w:rPr>
          <w:ins w:id="31" w:author="Guillaume Chomicki" w:date="2022-11-15T23:06:00Z"/>
          <w:rFonts w:ascii="Times New Roman" w:hAnsi="Times New Roman" w:cs="Times New Roman"/>
          <w:color w:val="000000"/>
          <w:lang w:val="en-GB"/>
        </w:rPr>
      </w:pPr>
    </w:p>
    <w:p w14:paraId="04146E5F" w14:textId="77777777" w:rsidR="00CC4413" w:rsidRDefault="00CC4413">
      <w:pPr>
        <w:rPr>
          <w:ins w:id="32" w:author="Guillaume Chomicki" w:date="2022-11-04T18:05:00Z"/>
          <w:rFonts w:ascii="Times New Roman" w:hAnsi="Times New Roman" w:cs="Times New Roman"/>
          <w:color w:val="000000"/>
          <w:lang w:val="en-GB"/>
        </w:rPr>
      </w:pPr>
    </w:p>
    <w:p w14:paraId="55A614BB" w14:textId="77777777" w:rsidR="00B43B17" w:rsidRPr="009D2F94" w:rsidRDefault="00B43B17">
      <w:pPr>
        <w:rPr>
          <w:rFonts w:ascii="Times New Roman" w:hAnsi="Times New Roman" w:cs="Times New Roman"/>
          <w:color w:val="000000"/>
          <w:lang w:val="en-GB"/>
        </w:rPr>
      </w:pPr>
    </w:p>
    <w:p w14:paraId="094FC729" w14:textId="77777777" w:rsidR="00635C79" w:rsidRPr="009D2F94" w:rsidRDefault="00635C79">
      <w:pPr>
        <w:rPr>
          <w:rFonts w:ascii="Times New Roman" w:hAnsi="Times New Roman" w:cs="Times New Roman"/>
          <w:color w:val="000000"/>
          <w:lang w:val="en-GB"/>
        </w:rPr>
      </w:pPr>
    </w:p>
    <w:p w14:paraId="54982564" w14:textId="77777777" w:rsidR="00635C79" w:rsidRPr="009D2F94" w:rsidDel="00E22BFC" w:rsidRDefault="00635C79">
      <w:pPr>
        <w:rPr>
          <w:del w:id="33" w:author="Guillaume Chomicki" w:date="2022-11-04T10:23:00Z"/>
          <w:rFonts w:ascii="Times New Roman" w:hAnsi="Times New Roman" w:cs="Times New Roman"/>
          <w:color w:val="000000"/>
          <w:lang w:val="en-GB"/>
        </w:rPr>
      </w:pPr>
    </w:p>
    <w:p w14:paraId="6BDF61B0" w14:textId="77777777" w:rsidR="00635C79" w:rsidRPr="009D2F94" w:rsidRDefault="00635C79">
      <w:pPr>
        <w:rPr>
          <w:rFonts w:ascii="Times New Roman" w:hAnsi="Times New Roman" w:cs="Times New Roman"/>
          <w:color w:val="000000"/>
          <w:lang w:val="en-GB"/>
        </w:rPr>
      </w:pPr>
    </w:p>
    <w:p w14:paraId="73B3A082" w14:textId="77777777" w:rsidR="00635C79" w:rsidRPr="009D2F94" w:rsidRDefault="00000000">
      <w:pPr>
        <w:rPr>
          <w:rFonts w:ascii="Times New Roman" w:hAnsi="Times New Roman" w:cs="Times New Roman"/>
          <w:b/>
          <w:color w:val="000000"/>
          <w:lang w:val="en-GB"/>
        </w:rPr>
      </w:pPr>
      <w:r w:rsidRPr="009D2F94">
        <w:rPr>
          <w:rStyle w:val="Internetverknpfung"/>
          <w:rFonts w:ascii="Times New Roman" w:hAnsi="Times New Roman" w:cs="Times New Roman"/>
          <w:b/>
          <w:color w:val="000000"/>
          <w:u w:val="none"/>
          <w:lang w:val="en-GB"/>
        </w:rPr>
        <w:lastRenderedPageBreak/>
        <w:t>Introduction:</w:t>
      </w:r>
    </w:p>
    <w:p w14:paraId="4D2199EE" w14:textId="213E3859" w:rsidR="00635C79" w:rsidRPr="009D2F94" w:rsidRDefault="00000000">
      <w:pPr>
        <w:rPr>
          <w:rFonts w:ascii="Times New Roman" w:hAnsi="Times New Roman" w:cs="Times New Roman"/>
          <w:color w:val="000000"/>
          <w:lang w:val="en-GB"/>
        </w:rPr>
      </w:pPr>
      <w:r w:rsidRPr="009D2F94">
        <w:rPr>
          <w:rFonts w:ascii="Times New Roman" w:hAnsi="Times New Roman" w:cs="Times New Roman"/>
          <w:lang w:val="en-GB"/>
        </w:rPr>
        <w:t>Mutualisms, the interactions of distinct species</w:t>
      </w:r>
      <w:r w:rsidRPr="009D2F94">
        <w:rPr>
          <w:rStyle w:val="Internetverknpfung"/>
          <w:rFonts w:ascii="Times New Roman" w:hAnsi="Times New Roman" w:cs="Times New Roman"/>
          <w:color w:val="000000"/>
          <w:u w:val="none"/>
          <w:lang w:val="en-GB"/>
        </w:rPr>
        <w:t xml:space="preserve"> where all partner benefits, are thought to be important evolutionary forces (Sargent, 2004; Rezende et al., 2007; Gómez and Verdú, 2012; Van der Niet and Johnson, 2012; Chomicki et al., 2019, 2020; Zeng and Wiens, 2021a, 2021b). </w:t>
      </w:r>
      <w:del w:id="34" w:author="Guillaume Chomicki" w:date="2022-11-14T15:11:00Z">
        <w:r w:rsidRPr="009D2F94" w:rsidDel="00E21E68">
          <w:rPr>
            <w:rStyle w:val="Internetverknpfung"/>
            <w:rFonts w:ascii="Times New Roman" w:hAnsi="Times New Roman" w:cs="Times New Roman"/>
            <w:color w:val="000000"/>
            <w:u w:val="none"/>
            <w:lang w:val="en-GB"/>
          </w:rPr>
          <w:delText>With regard to</w:delText>
        </w:r>
      </w:del>
      <w:ins w:id="35" w:author="Guillaume Chomicki" w:date="2022-11-14T15:11:00Z">
        <w:r w:rsidR="00E21E68">
          <w:rPr>
            <w:rStyle w:val="Internetverknpfung"/>
            <w:rFonts w:ascii="Times New Roman" w:hAnsi="Times New Roman" w:cs="Times New Roman"/>
            <w:color w:val="000000"/>
            <w:u w:val="none"/>
            <w:lang w:val="en-GB"/>
          </w:rPr>
          <w:t>Concerning</w:t>
        </w:r>
      </w:ins>
      <w:r w:rsidRPr="009D2F94">
        <w:rPr>
          <w:rStyle w:val="Internetverknpfung"/>
          <w:rFonts w:ascii="Times New Roman" w:hAnsi="Times New Roman" w:cs="Times New Roman"/>
          <w:color w:val="000000"/>
          <w:u w:val="none"/>
          <w:lang w:val="en-GB"/>
        </w:rPr>
        <w:t xml:space="preserve"> phenotypic evolution, several hypotheses have been put forward regarding the impact of mutualisms on traits that are directly involved in the interaction.</w:t>
      </w:r>
    </w:p>
    <w:p w14:paraId="1D1B1F4C" w14:textId="77777777" w:rsidR="00635C79" w:rsidRPr="009D2F94" w:rsidRDefault="00000000">
      <w:pPr>
        <w:ind w:firstLine="720"/>
        <w:rPr>
          <w:rFonts w:ascii="Times New Roman" w:hAnsi="Times New Roman" w:cs="Times New Roman"/>
          <w:color w:val="000000"/>
          <w:lang w:val="en-GB"/>
        </w:rPr>
      </w:pPr>
      <w:r w:rsidRPr="009D2F94">
        <w:rPr>
          <w:rStyle w:val="Internetverknpfung"/>
          <w:rFonts w:ascii="Times New Roman" w:hAnsi="Times New Roman" w:cs="Times New Roman"/>
          <w:color w:val="000000"/>
          <w:u w:val="none"/>
          <w:lang w:val="en-GB"/>
        </w:rPr>
        <w:t xml:space="preserve">Theoretical work posited that mutualism should reduce the rate of phenological evolution in traits that are directly involved in the interaction – this should be especially true in highly specialized and obligate mutualisms in which trait matching phenotypes leads to strong reciprocal stabilizing selection (Thompson, 2005; Kopp and Gavrilet, 2006; Yoder and Nuismer, 2010; Raimundo et al., 2014). Another modelling effort identified the so-called ‘Red King effect’, a situation where the slowest evolving partner gain the largest share of the benefits (Bergstrom and Lachmann, 2003). Like in economic bargaining theory, the partner having its hand tied is less affected by threats from the other partner, and conversely can be more credible in the bargaining process (Bergstrom and Lachmann, 2003). This goes even further in suggesting that mutualism should foster species –not just interaction-related traits– to evolve slowly. </w:t>
      </w:r>
    </w:p>
    <w:p w14:paraId="348C664D" w14:textId="24EB9CFD" w:rsidR="00635C79" w:rsidRPr="009D2F94" w:rsidRDefault="00000000">
      <w:pPr>
        <w:ind w:firstLine="720"/>
        <w:rPr>
          <w:rFonts w:ascii="Times New Roman" w:hAnsi="Times New Roman" w:cs="Times New Roman"/>
          <w:color w:val="000000"/>
          <w:lang w:val="en-GB"/>
        </w:rPr>
      </w:pPr>
      <w:r w:rsidRPr="009D2F94">
        <w:rPr>
          <w:rStyle w:val="Internetverknpfung"/>
          <w:rFonts w:ascii="Times New Roman" w:hAnsi="Times New Roman" w:cs="Times New Roman"/>
          <w:color w:val="000000"/>
          <w:u w:val="none"/>
          <w:lang w:val="en-GB"/>
        </w:rPr>
        <w:t xml:space="preserve">Models of mutualistic coevolution predicts that arms race or other dynamics whereby the trait value of reciprocally interacting traits increases should lead to breakdown (Week and Nuismer, 2021). Such models suggests that the few cases pollination mutualisms where there appear to be reciprocal trait exaggeration in pollinators and corolla length (Anderson and Johnson 2007, 2009; Pauw et al. 2009) may be outliers rather than the rule, </w:t>
      </w:r>
      <w:ins w:id="36" w:author="Guillaume Chomicki" w:date="2022-11-01T14:40:00Z">
        <w:r w:rsidR="006D7DBA">
          <w:rPr>
            <w:rStyle w:val="Internetverknpfung"/>
            <w:rFonts w:ascii="Times New Roman" w:hAnsi="Times New Roman" w:cs="Times New Roman"/>
            <w:color w:val="000000"/>
            <w:u w:val="none"/>
            <w:lang w:val="en-GB"/>
          </w:rPr>
          <w:t xml:space="preserve">or </w:t>
        </w:r>
      </w:ins>
      <w:r w:rsidRPr="009D2F94">
        <w:rPr>
          <w:rStyle w:val="Internetverknpfung"/>
          <w:rFonts w:ascii="Times New Roman" w:hAnsi="Times New Roman" w:cs="Times New Roman"/>
          <w:color w:val="000000"/>
          <w:u w:val="none"/>
          <w:lang w:val="en-GB"/>
        </w:rPr>
        <w:t xml:space="preserve">perhaps even </w:t>
      </w:r>
      <w:ins w:id="37" w:author="Guillaume Chomicki" w:date="2022-11-01T14:40:00Z">
        <w:r w:rsidR="006D7DBA">
          <w:rPr>
            <w:rStyle w:val="Internetverknpfung"/>
            <w:rFonts w:ascii="Times New Roman" w:hAnsi="Times New Roman" w:cs="Times New Roman"/>
            <w:color w:val="000000"/>
            <w:u w:val="none"/>
            <w:lang w:val="en-GB"/>
          </w:rPr>
          <w:t xml:space="preserve">represent mutualisms </w:t>
        </w:r>
      </w:ins>
      <w:r w:rsidRPr="009D2F94">
        <w:rPr>
          <w:rStyle w:val="Internetverknpfung"/>
          <w:rFonts w:ascii="Times New Roman" w:hAnsi="Times New Roman" w:cs="Times New Roman"/>
          <w:color w:val="000000"/>
          <w:u w:val="none"/>
          <w:lang w:val="en-GB"/>
        </w:rPr>
        <w:t>on the verge of breakdown (Week and Nuismer, 2021).</w:t>
      </w:r>
    </w:p>
    <w:p w14:paraId="093D5A96" w14:textId="79857E6D" w:rsidR="00635C79" w:rsidRPr="009D2F94" w:rsidRDefault="00000000">
      <w:pPr>
        <w:rPr>
          <w:rFonts w:ascii="Times New Roman" w:hAnsi="Times New Roman" w:cs="Times New Roman"/>
          <w:color w:val="000000"/>
          <w:lang w:val="en-GB"/>
        </w:rPr>
      </w:pPr>
      <w:r w:rsidRPr="009D2F94">
        <w:rPr>
          <w:rStyle w:val="Internetverknpfung"/>
          <w:rFonts w:ascii="Times New Roman" w:hAnsi="Times New Roman" w:cs="Times New Roman"/>
          <w:color w:val="000000"/>
          <w:u w:val="none"/>
          <w:lang w:val="en-GB"/>
        </w:rPr>
        <w:tab/>
        <w:t xml:space="preserve">Empirical studies have found that highly specialized and dependent mutualisms promote evolutionary stasis of the traits involved in the interactions (Davis et al., 2014; Chomicki and Renner, 2017), but that changes in the partnership, such as the shift to a novel partner or the breakdown of the interaction can drive evolutionary change in mutualism-related traits (Whittall and Hodges, 2007; Bodbyl Roels and Kelly, 2011; Chomicki and Renner, 2017; Gervasi and Schiestl, 2017; Ramos and Schiestl, 2019). This is for instance the case of the size of entrance holes of ant-nesting structures (domatia) in the epiphytic Rubiaceae –a trait which limit which species can get access to the domatia– which </w:t>
      </w:r>
      <w:ins w:id="38" w:author="Guillaume Chomicki" w:date="2022-11-01T14:41:00Z">
        <w:r w:rsidR="00FA666A">
          <w:rPr>
            <w:rStyle w:val="Internetverknpfung"/>
            <w:rFonts w:ascii="Times New Roman" w:hAnsi="Times New Roman" w:cs="Times New Roman"/>
            <w:color w:val="000000"/>
            <w:u w:val="none"/>
            <w:lang w:val="en-GB"/>
          </w:rPr>
          <w:t xml:space="preserve">entrance holes </w:t>
        </w:r>
      </w:ins>
      <w:del w:id="39" w:author="Guillaume Chomicki" w:date="2022-11-01T14:41:00Z">
        <w:r w:rsidRPr="009D2F94" w:rsidDel="00FA666A">
          <w:rPr>
            <w:rStyle w:val="Internetverknpfung"/>
            <w:rFonts w:ascii="Times New Roman" w:hAnsi="Times New Roman" w:cs="Times New Roman"/>
            <w:color w:val="000000"/>
            <w:u w:val="none"/>
            <w:lang w:val="en-GB"/>
          </w:rPr>
          <w:delText xml:space="preserve">were </w:delText>
        </w:r>
      </w:del>
      <w:ins w:id="40" w:author="Guillaume Chomicki" w:date="2022-11-01T14:41:00Z">
        <w:r w:rsidR="00FA666A">
          <w:rPr>
            <w:rStyle w:val="Internetverknpfung"/>
            <w:rFonts w:ascii="Times New Roman" w:hAnsi="Times New Roman" w:cs="Times New Roman"/>
            <w:color w:val="000000"/>
            <w:u w:val="none"/>
            <w:lang w:val="en-GB"/>
          </w:rPr>
          <w:t>are</w:t>
        </w:r>
        <w:r w:rsidR="00FA666A" w:rsidRPr="009D2F94">
          <w:rPr>
            <w:rStyle w:val="Internetverknpfung"/>
            <w:rFonts w:ascii="Times New Roman" w:hAnsi="Times New Roman" w:cs="Times New Roman"/>
            <w:color w:val="000000"/>
            <w:u w:val="none"/>
            <w:lang w:val="en-GB"/>
          </w:rPr>
          <w:t xml:space="preserve"> </w:t>
        </w:r>
      </w:ins>
      <w:r w:rsidRPr="009D2F94">
        <w:rPr>
          <w:rStyle w:val="Internetverknpfung"/>
          <w:rFonts w:ascii="Times New Roman" w:hAnsi="Times New Roman" w:cs="Times New Roman"/>
          <w:color w:val="000000"/>
          <w:u w:val="none"/>
          <w:lang w:val="en-GB"/>
        </w:rPr>
        <w:t>highly constrained in size in specialized species (as this filter out potential unwanted partners) but enlarged substantially when the mutualism broke down (Chomicki and Renner, 2017). Similarly, plants excluded from pollinators independently evolved selfing – both at the micro and macroevolutionary scales (Bodbyl Roels and Kelly, 2011; Culley et al., 2012; Gervasi and Schiestl, 2017; Ramos and Schiestl, 2019).</w:t>
      </w:r>
    </w:p>
    <w:p w14:paraId="11C8F254" w14:textId="2186EDB5" w:rsidR="00635C79" w:rsidRPr="009D2F94" w:rsidRDefault="00000000">
      <w:pPr>
        <w:rPr>
          <w:rFonts w:ascii="Times New Roman" w:hAnsi="Times New Roman" w:cs="Times New Roman"/>
          <w:color w:val="000000"/>
          <w:lang w:val="en-GB"/>
        </w:rPr>
      </w:pPr>
      <w:r w:rsidRPr="009D2F94">
        <w:rPr>
          <w:rStyle w:val="Internetverknpfung"/>
          <w:rFonts w:ascii="Times New Roman" w:hAnsi="Times New Roman" w:cs="Times New Roman"/>
          <w:color w:val="000000"/>
          <w:u w:val="none"/>
          <w:lang w:val="en-GB"/>
        </w:rPr>
        <w:tab/>
        <w:t xml:space="preserve">How mutualism affect the evolution of traits unrelated to the interaction is unclear. Mutualism could affect such traits in different ways. The origin of a new, mutualistic trait could impact other traits by shifting allometric relationships (Brouat and McKey, 2000; 2001; Chomicki and Renner, 2019a). Likewise, mutualisms could change the nutritional balances, in a way that metabolic allometric relationship shifts (Zhang et al., 2011). In this scenario, there is no need for the evolution of a new trait, but the redistribution of nutritional resources </w:t>
      </w:r>
      <w:del w:id="41" w:author="Guillaume Chomicki" w:date="2022-11-14T15:14:00Z">
        <w:r w:rsidRPr="009D2F94" w:rsidDel="002A3810">
          <w:rPr>
            <w:rStyle w:val="Internetverknpfung"/>
            <w:rFonts w:ascii="Times New Roman" w:hAnsi="Times New Roman" w:cs="Times New Roman"/>
            <w:color w:val="000000"/>
            <w:u w:val="none"/>
            <w:lang w:val="en-GB"/>
          </w:rPr>
          <w:delText>affect</w:delText>
        </w:r>
      </w:del>
      <w:ins w:id="42" w:author="Guillaume Chomicki" w:date="2022-11-14T15:14:00Z">
        <w:r w:rsidR="002A3810" w:rsidRPr="009D2F94">
          <w:rPr>
            <w:rStyle w:val="Internetverknpfung"/>
            <w:rFonts w:ascii="Times New Roman" w:hAnsi="Times New Roman" w:cs="Times New Roman"/>
            <w:color w:val="000000"/>
            <w:u w:val="none"/>
            <w:lang w:val="en-GB"/>
          </w:rPr>
          <w:t>affects</w:t>
        </w:r>
      </w:ins>
      <w:del w:id="43" w:author="Guillaume Chomicki" w:date="2022-11-01T14:43:00Z">
        <w:r w:rsidRPr="009D2F94" w:rsidDel="00FA666A">
          <w:rPr>
            <w:rStyle w:val="Internetverknpfung"/>
            <w:rFonts w:ascii="Times New Roman" w:hAnsi="Times New Roman" w:cs="Times New Roman"/>
            <w:color w:val="000000"/>
            <w:u w:val="none"/>
            <w:lang w:val="en-GB"/>
          </w:rPr>
          <w:delText>s</w:delText>
        </w:r>
      </w:del>
      <w:r w:rsidRPr="009D2F94">
        <w:rPr>
          <w:rStyle w:val="Internetverknpfung"/>
          <w:rFonts w:ascii="Times New Roman" w:hAnsi="Times New Roman" w:cs="Times New Roman"/>
          <w:color w:val="000000"/>
          <w:u w:val="none"/>
          <w:lang w:val="en-GB"/>
        </w:rPr>
        <w:t xml:space="preserve"> other traits as a result. </w:t>
      </w:r>
      <w:moveToRangeStart w:id="44" w:author="Guillaume Chomicki" w:date="2022-11-14T15:16:00Z" w:name="move119331408"/>
      <w:moveTo w:id="45" w:author="Guillaume Chomicki" w:date="2022-11-14T15:16:00Z">
        <w:r w:rsidR="002A3810" w:rsidRPr="009D2F94">
          <w:rPr>
            <w:rStyle w:val="Internetverknpfung"/>
            <w:rFonts w:ascii="Times New Roman" w:hAnsi="Times New Roman" w:cs="Times New Roman"/>
            <w:color w:val="000000"/>
            <w:u w:val="none"/>
            <w:lang w:val="en-GB"/>
          </w:rPr>
          <w:t>In addition to these direct effects, mutualistic traits could affect the evolution of other traits through cascades of indirect effects.</w:t>
        </w:r>
      </w:moveTo>
      <w:moveToRangeEnd w:id="44"/>
      <w:ins w:id="46" w:author="Guillaume Chomicki" w:date="2022-11-14T15:16:00Z">
        <w:r w:rsidR="002A3810">
          <w:rPr>
            <w:rStyle w:val="Internetverknpfung"/>
            <w:rFonts w:ascii="Times New Roman" w:hAnsi="Times New Roman" w:cs="Times New Roman"/>
            <w:color w:val="000000"/>
            <w:u w:val="none"/>
            <w:lang w:val="en-GB"/>
          </w:rPr>
          <w:t xml:space="preserve"> </w:t>
        </w:r>
      </w:ins>
      <w:r w:rsidRPr="009D2F94">
        <w:rPr>
          <w:rStyle w:val="Internetverknpfung"/>
          <w:rFonts w:ascii="Times New Roman" w:hAnsi="Times New Roman" w:cs="Times New Roman"/>
          <w:color w:val="000000"/>
          <w:u w:val="none"/>
          <w:lang w:val="en-GB"/>
        </w:rPr>
        <w:t xml:space="preserve">While a few studies have reported a possible link, the mode and tempo of how mutualism could have impacted organismal phenotypic evolution is unclear. Three main limitations have prevented progress in this direction. First, inferring the evolution of mutualism back in time relies on combinations of traits used as proxies. Some but not others of these traits could impact phenotypic evolution. Second, the effect of mutualism needs to be disentangled from that of </w:t>
      </w:r>
      <w:r w:rsidRPr="009D2F94">
        <w:rPr>
          <w:rStyle w:val="Internetverknpfung"/>
          <w:rFonts w:ascii="Times New Roman" w:hAnsi="Times New Roman" w:cs="Times New Roman"/>
          <w:color w:val="000000"/>
          <w:u w:val="none"/>
          <w:lang w:val="en-GB"/>
        </w:rPr>
        <w:lastRenderedPageBreak/>
        <w:t xml:space="preserve">important abiotic variables, for instance climate. And third, one needs a group with </w:t>
      </w:r>
      <w:del w:id="47" w:author="Guillaume Chomicki" w:date="2022-11-14T15:16:00Z">
        <w:r w:rsidRPr="009D2F94" w:rsidDel="002A3810">
          <w:rPr>
            <w:rStyle w:val="Internetverknpfung"/>
            <w:rFonts w:ascii="Times New Roman" w:hAnsi="Times New Roman" w:cs="Times New Roman"/>
            <w:color w:val="000000"/>
            <w:u w:val="none"/>
            <w:lang w:val="en-GB"/>
          </w:rPr>
          <w:delText xml:space="preserve">a </w:delText>
        </w:r>
      </w:del>
      <w:r w:rsidRPr="009D2F94">
        <w:rPr>
          <w:rStyle w:val="Internetverknpfung"/>
          <w:rFonts w:ascii="Times New Roman" w:hAnsi="Times New Roman" w:cs="Times New Roman"/>
          <w:color w:val="000000"/>
          <w:u w:val="none"/>
          <w:lang w:val="en-GB"/>
        </w:rPr>
        <w:t xml:space="preserve">sufficient </w:t>
      </w:r>
      <w:ins w:id="48" w:author="Guillaume Chomicki" w:date="2022-11-14T15:16:00Z">
        <w:r w:rsidR="002A3810">
          <w:rPr>
            <w:rStyle w:val="Internetverknpfung"/>
            <w:rFonts w:ascii="Times New Roman" w:hAnsi="Times New Roman" w:cs="Times New Roman"/>
            <w:color w:val="000000"/>
            <w:u w:val="none"/>
            <w:lang w:val="en-GB"/>
          </w:rPr>
          <w:t xml:space="preserve">evolutionary replication </w:t>
        </w:r>
      </w:ins>
      <w:del w:id="49" w:author="Guillaume Chomicki" w:date="2022-11-14T15:16:00Z">
        <w:r w:rsidRPr="009D2F94" w:rsidDel="002A3810">
          <w:rPr>
            <w:rStyle w:val="Internetverknpfung"/>
            <w:rFonts w:ascii="Times New Roman" w:hAnsi="Times New Roman" w:cs="Times New Roman"/>
            <w:color w:val="000000"/>
            <w:u w:val="none"/>
            <w:lang w:val="en-GB"/>
          </w:rPr>
          <w:delText xml:space="preserve">number of evolutionary changes </w:delText>
        </w:r>
      </w:del>
      <w:r w:rsidRPr="009D2F94">
        <w:rPr>
          <w:rStyle w:val="Internetverknpfung"/>
          <w:rFonts w:ascii="Times New Roman" w:hAnsi="Times New Roman" w:cs="Times New Roman"/>
          <w:color w:val="000000"/>
          <w:u w:val="none"/>
          <w:lang w:val="en-GB"/>
        </w:rPr>
        <w:t xml:space="preserve">in mutualism. </w:t>
      </w:r>
      <w:moveFromRangeStart w:id="50" w:author="Guillaume Chomicki" w:date="2022-11-14T15:16:00Z" w:name="move119331408"/>
      <w:moveFrom w:id="51" w:author="Guillaume Chomicki" w:date="2022-11-14T15:16:00Z">
        <w:r w:rsidRPr="009D2F94" w:rsidDel="002A3810">
          <w:rPr>
            <w:rStyle w:val="Internetverknpfung"/>
            <w:rFonts w:ascii="Times New Roman" w:hAnsi="Times New Roman" w:cs="Times New Roman"/>
            <w:color w:val="000000"/>
            <w:u w:val="none"/>
            <w:lang w:val="en-GB"/>
          </w:rPr>
          <w:t>In addition to these direct effects, mutualistic traits could affect the evolution of other traits through cascades of indirect effects.</w:t>
        </w:r>
      </w:moveFrom>
      <w:moveFromRangeEnd w:id="50"/>
    </w:p>
    <w:p w14:paraId="65053F14" w14:textId="2C5343FF" w:rsidR="00635C79" w:rsidRPr="009D2F94" w:rsidRDefault="00000000">
      <w:pPr>
        <w:rPr>
          <w:rFonts w:ascii="Times New Roman" w:hAnsi="Times New Roman" w:cs="Times New Roman"/>
          <w:color w:val="000000"/>
          <w:lang w:val="en-GB"/>
        </w:rPr>
      </w:pPr>
      <w:r w:rsidRPr="009D2F94">
        <w:rPr>
          <w:rStyle w:val="Internetverknpfung"/>
          <w:rFonts w:ascii="Times New Roman" w:hAnsi="Times New Roman" w:cs="Times New Roman"/>
          <w:color w:val="000000"/>
          <w:u w:val="none"/>
          <w:lang w:val="en-GB"/>
        </w:rPr>
        <w:tab/>
        <w:t xml:space="preserve">We here address this question using the Rubiaceae epiphytic ant-plants (Hydnophytinae). The Hydnophytinae are an ideal group to address these questions because they involve many evolutionary transitions in mutualistic strategies – four independent gains of highly specialized and dependent mutualisms and twelve losses of the mutualism (Chomicki et al., 2017). Yet they form a sizeable clade of ~105 species wherein the mutualistic traits are relatively well understood. The plant offers nesting sites (domatia) and sometimes food rewards to their ant partners, in return for nutrients, and in some species </w:t>
      </w:r>
      <w:del w:id="52" w:author="Guillaume Chomicki" w:date="2022-10-05T14:57:00Z">
        <w:r w:rsidRPr="009D2F94" w:rsidDel="0098360D">
          <w:rPr>
            <w:rStyle w:val="Internetverknpfung"/>
            <w:rFonts w:ascii="Times New Roman" w:hAnsi="Times New Roman" w:cs="Times New Roman"/>
            <w:color w:val="000000"/>
            <w:u w:val="none"/>
            <w:lang w:val="en-GB"/>
          </w:rPr>
          <w:delText>defense</w:delText>
        </w:r>
      </w:del>
      <w:ins w:id="53" w:author="Guillaume Chomicki" w:date="2022-10-05T14:57:00Z">
        <w:r w:rsidR="0098360D" w:rsidRPr="009D2F94">
          <w:rPr>
            <w:rStyle w:val="Internetverknpfung"/>
            <w:rFonts w:ascii="Times New Roman" w:hAnsi="Times New Roman" w:cs="Times New Roman"/>
            <w:color w:val="000000"/>
            <w:u w:val="none"/>
            <w:lang w:val="en-GB"/>
          </w:rPr>
          <w:t>defence</w:t>
        </w:r>
      </w:ins>
      <w:r w:rsidRPr="009D2F94">
        <w:rPr>
          <w:rStyle w:val="Internetverknpfung"/>
          <w:rFonts w:ascii="Times New Roman" w:hAnsi="Times New Roman" w:cs="Times New Roman"/>
          <w:color w:val="000000"/>
          <w:u w:val="none"/>
          <w:lang w:val="en-GB"/>
        </w:rPr>
        <w:t xml:space="preserve"> and seed dispersal (Chomicki et al., 2016, 2017, 2020; Chomicki and Renner, 2016a, b; 2017, 2019a, b). Recent work has shown that the domatia has affect other traits by shifting leaf/stem allometry (Chomicki and Renner, 2019a), but how the evolutionary dynamics of non-</w:t>
      </w:r>
      <w:del w:id="54" w:author="Guillaume Chomicki" w:date="2022-10-05T14:57:00Z">
        <w:r w:rsidRPr="009D2F94" w:rsidDel="0098360D">
          <w:rPr>
            <w:rStyle w:val="Internetverknpfung"/>
            <w:rFonts w:ascii="Times New Roman" w:hAnsi="Times New Roman" w:cs="Times New Roman"/>
            <w:color w:val="000000"/>
            <w:u w:val="none"/>
            <w:lang w:val="en-GB"/>
          </w:rPr>
          <w:delText>mutualisitc</w:delText>
        </w:r>
      </w:del>
      <w:ins w:id="55" w:author="Guillaume Chomicki" w:date="2022-10-05T14:57:00Z">
        <w:r w:rsidR="0098360D" w:rsidRPr="009D2F94">
          <w:rPr>
            <w:rStyle w:val="Internetverknpfung"/>
            <w:rFonts w:ascii="Times New Roman" w:hAnsi="Times New Roman" w:cs="Times New Roman"/>
            <w:color w:val="000000"/>
            <w:u w:val="none"/>
            <w:lang w:val="en-GB"/>
          </w:rPr>
          <w:t>mutualistic</w:t>
        </w:r>
      </w:ins>
      <w:r w:rsidRPr="009D2F94">
        <w:rPr>
          <w:rStyle w:val="Internetverknpfung"/>
          <w:rFonts w:ascii="Times New Roman" w:hAnsi="Times New Roman" w:cs="Times New Roman"/>
          <w:color w:val="000000"/>
          <w:u w:val="none"/>
          <w:lang w:val="en-GB"/>
        </w:rPr>
        <w:t xml:space="preserve"> traits were impacted is unclear, in particular when abiotic factors are accounted for.</w:t>
      </w:r>
    </w:p>
    <w:p w14:paraId="580402BD" w14:textId="17739AFE" w:rsidR="0050162D" w:rsidRPr="009D2F94" w:rsidDel="0050162D" w:rsidRDefault="00000000">
      <w:pPr>
        <w:rPr>
          <w:del w:id="56" w:author="Guillaume Chomicki" w:date="2022-11-14T16:13:00Z"/>
          <w:rFonts w:ascii="Times New Roman" w:hAnsi="Times New Roman" w:cs="Times New Roman"/>
          <w:color w:val="000000"/>
          <w:lang w:val="en-GB"/>
        </w:rPr>
      </w:pPr>
      <w:r w:rsidRPr="009D2F94">
        <w:rPr>
          <w:rStyle w:val="Internetverknpfung"/>
          <w:rFonts w:ascii="Times New Roman" w:hAnsi="Times New Roman" w:cs="Times New Roman"/>
          <w:color w:val="000000"/>
          <w:u w:val="none"/>
          <w:lang w:val="en-GB"/>
        </w:rPr>
        <w:tab/>
        <w:t xml:space="preserve">We here develop </w:t>
      </w:r>
      <w:ins w:id="57" w:author="Guillaume Chomicki" w:date="2022-11-01T14:47:00Z">
        <w:r w:rsidR="00FA666A">
          <w:rPr>
            <w:rStyle w:val="Internetverknpfung"/>
            <w:rFonts w:ascii="Times New Roman" w:hAnsi="Times New Roman" w:cs="Times New Roman"/>
            <w:color w:val="000000"/>
            <w:u w:val="none"/>
            <w:lang w:val="en-GB"/>
          </w:rPr>
          <w:t xml:space="preserve">an </w:t>
        </w:r>
      </w:ins>
      <w:r w:rsidRPr="009D2F94">
        <w:rPr>
          <w:rStyle w:val="Internetverknpfung"/>
          <w:rFonts w:ascii="Times New Roman" w:hAnsi="Times New Roman" w:cs="Times New Roman"/>
          <w:color w:val="000000"/>
          <w:u w:val="none"/>
          <w:lang w:val="en-GB"/>
        </w:rPr>
        <w:t xml:space="preserve">approach to tackle this question using Ornstein–Uhlenbeck models that explicitly test the impact of discrete mutualistic traits on continuous non-mutualistic traits while controlling for climatic variables. </w:t>
      </w:r>
      <w:ins w:id="58" w:author="Guillaume Chomicki" w:date="2022-11-14T16:08:00Z">
        <w:r w:rsidR="0050162D">
          <w:rPr>
            <w:rStyle w:val="Internetverknpfung"/>
            <w:rFonts w:ascii="Times New Roman" w:hAnsi="Times New Roman" w:cs="Times New Roman"/>
            <w:color w:val="000000"/>
            <w:u w:val="none"/>
            <w:lang w:val="en-GB"/>
          </w:rPr>
          <w:t xml:space="preserve">Specifically, we </w:t>
        </w:r>
      </w:ins>
      <w:ins w:id="59" w:author="Guillaume Chomicki" w:date="2022-11-14T16:09:00Z">
        <w:r w:rsidR="0050162D">
          <w:rPr>
            <w:rStyle w:val="Internetverknpfung"/>
            <w:rFonts w:ascii="Times New Roman" w:hAnsi="Times New Roman" w:cs="Times New Roman"/>
            <w:color w:val="000000"/>
            <w:u w:val="none"/>
            <w:lang w:val="en-GB"/>
          </w:rPr>
          <w:t xml:space="preserve">ask the following questions: (i) </w:t>
        </w:r>
      </w:ins>
      <w:ins w:id="60" w:author="Guillaume Chomicki" w:date="2022-11-14T16:14:00Z">
        <w:r w:rsidR="0050162D">
          <w:rPr>
            <w:rStyle w:val="Internetverknpfung"/>
            <w:rFonts w:ascii="Times New Roman" w:hAnsi="Times New Roman" w:cs="Times New Roman"/>
            <w:color w:val="000000"/>
            <w:u w:val="none"/>
            <w:lang w:val="en-GB"/>
          </w:rPr>
          <w:t xml:space="preserve">how </w:t>
        </w:r>
      </w:ins>
      <w:ins w:id="61" w:author="Guillaume Chomicki" w:date="2022-11-14T16:11:00Z">
        <w:r w:rsidR="0050162D">
          <w:rPr>
            <w:rStyle w:val="Internetverknpfung"/>
            <w:rFonts w:ascii="Times New Roman" w:hAnsi="Times New Roman" w:cs="Times New Roman"/>
            <w:color w:val="000000"/>
            <w:u w:val="none"/>
            <w:lang w:val="en-GB"/>
          </w:rPr>
          <w:t>do</w:t>
        </w:r>
      </w:ins>
      <w:ins w:id="62" w:author="Guillaume Chomicki" w:date="2022-11-14T16:14:00Z">
        <w:r w:rsidR="0050162D">
          <w:rPr>
            <w:rStyle w:val="Internetverknpfung"/>
            <w:rFonts w:ascii="Times New Roman" w:hAnsi="Times New Roman" w:cs="Times New Roman"/>
            <w:color w:val="000000"/>
            <w:u w:val="none"/>
            <w:lang w:val="en-GB"/>
          </w:rPr>
          <w:t>es</w:t>
        </w:r>
      </w:ins>
      <w:ins w:id="63" w:author="Guillaume Chomicki" w:date="2022-11-14T16:11:00Z">
        <w:r w:rsidR="0050162D">
          <w:rPr>
            <w:rStyle w:val="Internetverknpfung"/>
            <w:rFonts w:ascii="Times New Roman" w:hAnsi="Times New Roman" w:cs="Times New Roman"/>
            <w:color w:val="000000"/>
            <w:u w:val="none"/>
            <w:lang w:val="en-GB"/>
          </w:rPr>
          <w:t xml:space="preserve"> discrete mutualistic trait evolution affect </w:t>
        </w:r>
      </w:ins>
      <w:ins w:id="64" w:author="Guillaume Chomicki" w:date="2022-11-14T16:15:00Z">
        <w:r w:rsidR="0050162D">
          <w:rPr>
            <w:rStyle w:val="Internetverknpfung"/>
            <w:rFonts w:ascii="Times New Roman" w:hAnsi="Times New Roman" w:cs="Times New Roman"/>
            <w:color w:val="000000"/>
            <w:u w:val="none"/>
            <w:lang w:val="en-GB"/>
          </w:rPr>
          <w:t xml:space="preserve">the evolution of </w:t>
        </w:r>
      </w:ins>
      <w:ins w:id="65" w:author="Guillaume Chomicki" w:date="2022-11-14T16:11:00Z">
        <w:r w:rsidR="0050162D">
          <w:rPr>
            <w:rStyle w:val="Internetverknpfung"/>
            <w:rFonts w:ascii="Times New Roman" w:hAnsi="Times New Roman" w:cs="Times New Roman"/>
            <w:color w:val="000000"/>
            <w:u w:val="none"/>
            <w:lang w:val="en-GB"/>
          </w:rPr>
          <w:t>continuous non-</w:t>
        </w:r>
      </w:ins>
      <w:ins w:id="66" w:author="Guillaume Chomicki" w:date="2022-11-14T16:12:00Z">
        <w:r w:rsidR="0050162D">
          <w:rPr>
            <w:rStyle w:val="Internetverknpfung"/>
            <w:rFonts w:ascii="Times New Roman" w:hAnsi="Times New Roman" w:cs="Times New Roman"/>
            <w:color w:val="000000"/>
            <w:u w:val="none"/>
            <w:lang w:val="en-GB"/>
          </w:rPr>
          <w:t>mutualistic traits? (ii) can the effect of mutualism on non-mutualistic trait evolution be summarized through mutualistic strategies or is it mediated through the distinct mutualistic traits</w:t>
        </w:r>
      </w:ins>
      <w:ins w:id="67" w:author="Guillaume Chomicki" w:date="2022-11-14T16:13:00Z">
        <w:r w:rsidR="0050162D">
          <w:rPr>
            <w:rStyle w:val="Internetverknpfung"/>
            <w:rFonts w:ascii="Times New Roman" w:hAnsi="Times New Roman" w:cs="Times New Roman"/>
            <w:color w:val="000000"/>
            <w:u w:val="none"/>
            <w:lang w:val="en-GB"/>
          </w:rPr>
          <w:t xml:space="preserve">? </w:t>
        </w:r>
        <w:r w:rsidR="0050162D" w:rsidRPr="0050162D">
          <w:rPr>
            <w:rStyle w:val="Internetverknpfung"/>
            <w:rFonts w:ascii="Times New Roman" w:hAnsi="Times New Roman" w:cs="Times New Roman"/>
            <w:color w:val="000000"/>
            <w:highlight w:val="yellow"/>
            <w:u w:val="none"/>
            <w:lang w:val="en-GB"/>
            <w:rPrChange w:id="68" w:author="Guillaume Chomicki" w:date="2022-11-14T16:17:00Z">
              <w:rPr>
                <w:rStyle w:val="Internetverknpfung"/>
                <w:rFonts w:ascii="Times New Roman" w:hAnsi="Times New Roman" w:cs="Times New Roman"/>
                <w:color w:val="000000"/>
                <w:u w:val="none"/>
                <w:lang w:val="en-GB"/>
              </w:rPr>
            </w:rPrChange>
          </w:rPr>
          <w:t xml:space="preserve">And (iii) </w:t>
        </w:r>
      </w:ins>
      <w:ins w:id="69" w:author="Guillaume Chomicki" w:date="2022-11-14T16:16:00Z">
        <w:r w:rsidR="0050162D" w:rsidRPr="0050162D">
          <w:rPr>
            <w:rStyle w:val="Internetverknpfung"/>
            <w:rFonts w:ascii="Times New Roman" w:hAnsi="Times New Roman" w:cs="Times New Roman"/>
            <w:color w:val="000000"/>
            <w:highlight w:val="yellow"/>
            <w:u w:val="none"/>
            <w:lang w:val="en-GB"/>
            <w:rPrChange w:id="70" w:author="Guillaume Chomicki" w:date="2022-11-14T16:17:00Z">
              <w:rPr>
                <w:rStyle w:val="Internetverknpfung"/>
                <w:rFonts w:ascii="Times New Roman" w:hAnsi="Times New Roman" w:cs="Times New Roman"/>
                <w:color w:val="000000"/>
                <w:u w:val="none"/>
                <w:lang w:val="en-GB"/>
              </w:rPr>
            </w:rPrChange>
          </w:rPr>
          <w:t>how does</w:t>
        </w:r>
      </w:ins>
      <w:ins w:id="71" w:author="Guillaume Chomicki" w:date="2022-11-14T16:17:00Z">
        <w:r w:rsidR="00A57879">
          <w:rPr>
            <w:rStyle w:val="Internetverknpfung"/>
            <w:rFonts w:ascii="Times New Roman" w:hAnsi="Times New Roman" w:cs="Times New Roman"/>
            <w:color w:val="000000"/>
            <w:u w:val="none"/>
            <w:lang w:val="en-GB"/>
          </w:rPr>
          <w:t xml:space="preserve"> </w:t>
        </w:r>
      </w:ins>
      <w:ins w:id="72" w:author="Guillaume Chomicki" w:date="2022-11-14T17:53:00Z">
        <w:r w:rsidR="00176D32">
          <w:rPr>
            <w:rStyle w:val="Internetverknpfung"/>
            <w:rFonts w:ascii="Times New Roman" w:hAnsi="Times New Roman" w:cs="Times New Roman"/>
            <w:color w:val="000000"/>
            <w:u w:val="none"/>
            <w:lang w:val="en-GB"/>
          </w:rPr>
          <w:t xml:space="preserve">the </w:t>
        </w:r>
      </w:ins>
      <w:ins w:id="73" w:author="Guillaume Chomicki" w:date="2022-11-14T16:17:00Z">
        <w:r w:rsidR="00A57879" w:rsidRPr="00A57879">
          <w:rPr>
            <w:rStyle w:val="Internetverknpfung"/>
            <w:rFonts w:ascii="Times New Roman" w:hAnsi="Times New Roman" w:cs="Times New Roman"/>
            <w:color w:val="000000"/>
            <w:highlight w:val="yellow"/>
            <w:u w:val="none"/>
            <w:lang w:val="en-GB"/>
            <w:rPrChange w:id="74" w:author="Guillaume Chomicki" w:date="2022-11-14T16:17:00Z">
              <w:rPr>
                <w:rStyle w:val="Internetverknpfung"/>
                <w:rFonts w:ascii="Times New Roman" w:hAnsi="Times New Roman" w:cs="Times New Roman"/>
                <w:color w:val="000000"/>
                <w:u w:val="none"/>
                <w:lang w:val="en-GB"/>
              </w:rPr>
            </w:rPrChange>
          </w:rPr>
          <w:t>ADD THIRD QUESTION</w:t>
        </w:r>
      </w:ins>
      <w:ins w:id="75" w:author="Guillaume Chomicki" w:date="2022-11-14T16:16:00Z">
        <w:r w:rsidR="0050162D" w:rsidRPr="00A57879">
          <w:rPr>
            <w:rStyle w:val="Internetverknpfung"/>
            <w:rFonts w:ascii="Times New Roman" w:hAnsi="Times New Roman" w:cs="Times New Roman"/>
            <w:color w:val="000000"/>
            <w:highlight w:val="yellow"/>
            <w:u w:val="none"/>
            <w:lang w:val="en-GB"/>
            <w:rPrChange w:id="76" w:author="Guillaume Chomicki" w:date="2022-11-14T16:17:00Z">
              <w:rPr>
                <w:rStyle w:val="Internetverknpfung"/>
                <w:rFonts w:ascii="Times New Roman" w:hAnsi="Times New Roman" w:cs="Times New Roman"/>
                <w:color w:val="000000"/>
                <w:u w:val="none"/>
                <w:lang w:val="en-GB"/>
              </w:rPr>
            </w:rPrChange>
          </w:rPr>
          <w:t xml:space="preserve"> </w:t>
        </w:r>
      </w:ins>
      <w:ins w:id="77" w:author="Guillaume Chomicki" w:date="2022-11-14T16:17:00Z">
        <w:r w:rsidR="0050162D" w:rsidRPr="00A57879">
          <w:rPr>
            <w:rStyle w:val="Internetverknpfung"/>
            <w:rFonts w:ascii="Times New Roman" w:hAnsi="Times New Roman" w:cs="Times New Roman"/>
            <w:color w:val="000000"/>
            <w:highlight w:val="yellow"/>
            <w:u w:val="none"/>
            <w:lang w:val="en-GB"/>
            <w:rPrChange w:id="78" w:author="Guillaume Chomicki" w:date="2022-11-14T16:17:00Z">
              <w:rPr>
                <w:rStyle w:val="Internetverknpfung"/>
                <w:rFonts w:ascii="Times New Roman" w:hAnsi="Times New Roman" w:cs="Times New Roman"/>
                <w:color w:val="000000"/>
                <w:u w:val="none"/>
                <w:lang w:val="en-GB"/>
              </w:rPr>
            </w:rPrChange>
          </w:rPr>
          <w:t>the</w:t>
        </w:r>
        <w:r w:rsidR="0050162D">
          <w:rPr>
            <w:rStyle w:val="Internetverknpfung"/>
            <w:rFonts w:ascii="Times New Roman" w:hAnsi="Times New Roman" w:cs="Times New Roman"/>
            <w:color w:val="000000"/>
            <w:u w:val="none"/>
            <w:lang w:val="en-GB"/>
          </w:rPr>
          <w:t xml:space="preserve"> </w:t>
        </w:r>
      </w:ins>
      <w:r w:rsidRPr="009D2F94">
        <w:rPr>
          <w:rStyle w:val="Internetverknpfung"/>
          <w:rFonts w:ascii="Times New Roman" w:hAnsi="Times New Roman" w:cs="Times New Roman"/>
          <w:color w:val="000000"/>
          <w:u w:val="none"/>
          <w:lang w:val="en-GB"/>
        </w:rPr>
        <w:t>Our work reveals that mutualism has generally affected the strength of selection, evolutionary rate and optimum of non-mutualistic traits</w:t>
      </w:r>
      <w:ins w:id="79" w:author="Guillaume Chomicki" w:date="2022-11-14T15:17:00Z">
        <w:r w:rsidR="002A3810">
          <w:rPr>
            <w:rStyle w:val="Internetverknpfung"/>
            <w:rFonts w:ascii="Times New Roman" w:hAnsi="Times New Roman" w:cs="Times New Roman"/>
            <w:color w:val="000000"/>
            <w:u w:val="none"/>
            <w:lang w:val="en-GB"/>
          </w:rPr>
          <w:t>. Spe</w:t>
        </w:r>
      </w:ins>
      <w:ins w:id="80" w:author="Guillaume Chomicki" w:date="2022-11-14T15:18:00Z">
        <w:r w:rsidR="002A3810">
          <w:rPr>
            <w:rStyle w:val="Internetverknpfung"/>
            <w:rFonts w:ascii="Times New Roman" w:hAnsi="Times New Roman" w:cs="Times New Roman"/>
            <w:color w:val="000000"/>
            <w:u w:val="none"/>
            <w:lang w:val="en-GB"/>
          </w:rPr>
          <w:t>cifically, it reveal</w:t>
        </w:r>
      </w:ins>
      <w:ins w:id="81" w:author="Guillaume Chomicki" w:date="2022-11-14T15:19:00Z">
        <w:r w:rsidR="001C25FA">
          <w:rPr>
            <w:rStyle w:val="Internetverknpfung"/>
            <w:rFonts w:ascii="Times New Roman" w:hAnsi="Times New Roman" w:cs="Times New Roman"/>
            <w:color w:val="000000"/>
            <w:u w:val="none"/>
            <w:lang w:val="en-GB"/>
          </w:rPr>
          <w:t>s</w:t>
        </w:r>
      </w:ins>
      <w:ins w:id="82" w:author="Guillaume Chomicki" w:date="2022-11-14T15:18:00Z">
        <w:r w:rsidR="002A3810">
          <w:rPr>
            <w:rStyle w:val="Internetverknpfung"/>
            <w:rFonts w:ascii="Times New Roman" w:hAnsi="Times New Roman" w:cs="Times New Roman"/>
            <w:color w:val="000000"/>
            <w:u w:val="none"/>
            <w:lang w:val="en-GB"/>
          </w:rPr>
          <w:t xml:space="preserve"> that the trait-stabilizing effect of mutualism expand beyond interaction-related traits</w:t>
        </w:r>
      </w:ins>
      <w:ins w:id="83" w:author="Guillaume Chomicki" w:date="2022-11-14T15:22:00Z">
        <w:r w:rsidR="0008128E">
          <w:rPr>
            <w:rStyle w:val="Internetverknpfung"/>
            <w:rFonts w:ascii="Times New Roman" w:hAnsi="Times New Roman" w:cs="Times New Roman"/>
            <w:color w:val="000000"/>
            <w:u w:val="none"/>
            <w:lang w:val="en-GB"/>
          </w:rPr>
          <w:t xml:space="preserve"> in highly specialized and obligate mutualisms</w:t>
        </w:r>
      </w:ins>
      <w:ins w:id="84" w:author="Guillaume Chomicki" w:date="2022-11-14T15:18:00Z">
        <w:r w:rsidR="002A3810">
          <w:rPr>
            <w:rStyle w:val="Internetverknpfung"/>
            <w:rFonts w:ascii="Times New Roman" w:hAnsi="Times New Roman" w:cs="Times New Roman"/>
            <w:color w:val="000000"/>
            <w:u w:val="none"/>
            <w:lang w:val="en-GB"/>
          </w:rPr>
          <w:t xml:space="preserve">, and conversely that </w:t>
        </w:r>
      </w:ins>
      <w:ins w:id="85" w:author="Guillaume Chomicki" w:date="2022-11-14T15:22:00Z">
        <w:r w:rsidR="0008128E">
          <w:rPr>
            <w:rStyle w:val="Internetverknpfung"/>
            <w:rFonts w:ascii="Times New Roman" w:hAnsi="Times New Roman" w:cs="Times New Roman"/>
            <w:color w:val="000000"/>
            <w:u w:val="none"/>
            <w:lang w:val="en-GB"/>
          </w:rPr>
          <w:t xml:space="preserve">break down </w:t>
        </w:r>
      </w:ins>
      <w:ins w:id="86" w:author="Guillaume Chomicki" w:date="2022-11-14T15:23:00Z">
        <w:r w:rsidR="0008128E">
          <w:rPr>
            <w:rStyle w:val="Internetverknpfung"/>
            <w:rFonts w:ascii="Times New Roman" w:hAnsi="Times New Roman" w:cs="Times New Roman"/>
            <w:color w:val="000000"/>
            <w:u w:val="none"/>
            <w:lang w:val="en-GB"/>
          </w:rPr>
          <w:t xml:space="preserve">of mutualism lead to </w:t>
        </w:r>
      </w:ins>
      <w:ins w:id="87" w:author="Guillaume Chomicki" w:date="2022-11-14T15:29:00Z">
        <w:r w:rsidR="00AB4F83">
          <w:rPr>
            <w:rStyle w:val="Internetverknpfung"/>
            <w:rFonts w:ascii="Times New Roman" w:hAnsi="Times New Roman" w:cs="Times New Roman"/>
            <w:color w:val="000000"/>
            <w:u w:val="none"/>
            <w:lang w:val="en-GB"/>
          </w:rPr>
          <w:t xml:space="preserve">more evolutionary change, </w:t>
        </w:r>
      </w:ins>
      <w:ins w:id="88" w:author="Guillaume Chomicki" w:date="2022-11-14T15:31:00Z">
        <w:r w:rsidR="00AB4F83">
          <w:rPr>
            <w:rStyle w:val="Internetverknpfung"/>
            <w:rFonts w:ascii="Times New Roman" w:hAnsi="Times New Roman" w:cs="Times New Roman"/>
            <w:color w:val="000000"/>
            <w:u w:val="none"/>
            <w:lang w:val="en-GB"/>
          </w:rPr>
          <w:t>notably</w:t>
        </w:r>
      </w:ins>
      <w:ins w:id="89" w:author="Guillaume Chomicki" w:date="2022-11-14T15:29:00Z">
        <w:r w:rsidR="00AB4F83">
          <w:rPr>
            <w:rStyle w:val="Internetverknpfung"/>
            <w:rFonts w:ascii="Times New Roman" w:hAnsi="Times New Roman" w:cs="Times New Roman"/>
            <w:color w:val="000000"/>
            <w:u w:val="none"/>
            <w:lang w:val="en-GB"/>
          </w:rPr>
          <w:t xml:space="preserve"> in the evolutionary rate and optimum of selection of those traits</w:t>
        </w:r>
      </w:ins>
      <w:ins w:id="90" w:author="Guillaume Chomicki" w:date="2022-11-14T15:26:00Z">
        <w:r w:rsidR="00AB4F83">
          <w:rPr>
            <w:rStyle w:val="Internetverknpfung"/>
            <w:rFonts w:ascii="Times New Roman" w:hAnsi="Times New Roman" w:cs="Times New Roman"/>
            <w:color w:val="000000"/>
            <w:u w:val="none"/>
            <w:lang w:val="en-GB"/>
          </w:rPr>
          <w:t xml:space="preserve">. </w:t>
        </w:r>
      </w:ins>
      <w:ins w:id="91" w:author="Guillaume Chomicki" w:date="2022-11-14T15:41:00Z">
        <w:r w:rsidR="00BC3A22">
          <w:rPr>
            <w:rStyle w:val="Internetverknpfung"/>
            <w:rFonts w:ascii="Times New Roman" w:hAnsi="Times New Roman" w:cs="Times New Roman"/>
            <w:color w:val="000000"/>
            <w:u w:val="none"/>
            <w:lang w:val="en-GB"/>
          </w:rPr>
          <w:t xml:space="preserve">Our work thus </w:t>
        </w:r>
      </w:ins>
      <w:ins w:id="92" w:author="Guillaume Chomicki" w:date="2022-11-14T16:08:00Z">
        <w:r w:rsidR="0050162D">
          <w:rPr>
            <w:rStyle w:val="Internetverknpfung"/>
            <w:rFonts w:ascii="Times New Roman" w:hAnsi="Times New Roman" w:cs="Times New Roman"/>
            <w:color w:val="000000"/>
            <w:u w:val="none"/>
            <w:lang w:val="en-GB"/>
          </w:rPr>
          <w:t>reveals</w:t>
        </w:r>
      </w:ins>
      <w:ins w:id="93" w:author="Guillaume Chomicki" w:date="2022-11-14T15:41:00Z">
        <w:r w:rsidR="00BC3A22">
          <w:rPr>
            <w:rStyle w:val="Internetverknpfung"/>
            <w:rFonts w:ascii="Times New Roman" w:hAnsi="Times New Roman" w:cs="Times New Roman"/>
            <w:color w:val="000000"/>
            <w:u w:val="none"/>
            <w:lang w:val="en-GB"/>
          </w:rPr>
          <w:t xml:space="preserve"> the importance of mutualism in driving trait macroevolution beyond mutualistic traits. </w:t>
        </w:r>
      </w:ins>
      <w:del w:id="94" w:author="Guillaume Chomicki" w:date="2022-11-14T15:17:00Z">
        <w:r w:rsidRPr="009D2F94" w:rsidDel="002A3810">
          <w:rPr>
            <w:rStyle w:val="Internetverknpfung"/>
            <w:rFonts w:ascii="Times New Roman" w:hAnsi="Times New Roman" w:cs="Times New Roman"/>
            <w:color w:val="000000"/>
            <w:u w:val="none"/>
            <w:lang w:val="en-GB"/>
          </w:rPr>
          <w:delText xml:space="preserve">, but in a patchwork way: the effects of the distinct mutualistic traits is highly uneven, and distinct mutualistic traits drove the evolution of different non-mutualistic traits. </w:delText>
        </w:r>
      </w:del>
      <w:del w:id="95" w:author="Guillaume Chomicki" w:date="2022-11-14T15:41:00Z">
        <w:r w:rsidRPr="009D2F94" w:rsidDel="00BC3A22">
          <w:rPr>
            <w:rStyle w:val="Internetverknpfung"/>
            <w:rFonts w:ascii="Times New Roman" w:hAnsi="Times New Roman" w:cs="Times New Roman"/>
            <w:color w:val="000000"/>
            <w:u w:val="none"/>
            <w:lang w:val="en-GB"/>
          </w:rPr>
          <w:delText xml:space="preserve">Our work </w:delText>
        </w:r>
      </w:del>
      <w:del w:id="96" w:author="Guillaume Chomicki" w:date="2022-11-01T14:47:00Z">
        <w:r w:rsidRPr="009D2F94" w:rsidDel="00FA666A">
          <w:rPr>
            <w:rStyle w:val="Internetverknpfung"/>
            <w:rFonts w:ascii="Times New Roman" w:hAnsi="Times New Roman" w:cs="Times New Roman"/>
            <w:color w:val="000000"/>
            <w:u w:val="none"/>
            <w:lang w:val="en-GB"/>
          </w:rPr>
          <w:delText>shows how</w:delText>
        </w:r>
      </w:del>
      <w:del w:id="97" w:author="Guillaume Chomicki" w:date="2022-11-14T15:41:00Z">
        <w:r w:rsidRPr="009D2F94" w:rsidDel="00BC3A22">
          <w:rPr>
            <w:rStyle w:val="Internetverknpfung"/>
            <w:rFonts w:ascii="Times New Roman" w:hAnsi="Times New Roman" w:cs="Times New Roman"/>
            <w:color w:val="000000"/>
            <w:u w:val="none"/>
            <w:lang w:val="en-GB"/>
          </w:rPr>
          <w:delText xml:space="preserve"> </w:delText>
        </w:r>
      </w:del>
      <w:del w:id="98" w:author="Guillaume Chomicki" w:date="2022-11-01T14:47:00Z">
        <w:r w:rsidRPr="009D2F94" w:rsidDel="00FA666A">
          <w:rPr>
            <w:rStyle w:val="Internetverknpfung"/>
            <w:rFonts w:ascii="Times New Roman" w:hAnsi="Times New Roman" w:cs="Times New Roman"/>
            <w:color w:val="000000"/>
            <w:u w:val="none"/>
            <w:lang w:val="en-GB"/>
          </w:rPr>
          <w:delText xml:space="preserve">the </w:delText>
        </w:r>
      </w:del>
      <w:del w:id="99" w:author="Guillaume Chomicki" w:date="2022-11-14T15:41:00Z">
        <w:r w:rsidRPr="009D2F94" w:rsidDel="00BC3A22">
          <w:rPr>
            <w:rStyle w:val="Internetverknpfung"/>
            <w:rFonts w:ascii="Times New Roman" w:hAnsi="Times New Roman" w:cs="Times New Roman"/>
            <w:color w:val="000000"/>
            <w:u w:val="none"/>
            <w:lang w:val="en-GB"/>
          </w:rPr>
          <w:delText xml:space="preserve">important, but nuanced impact of mutualistic interactions on macroevolution. </w:delText>
        </w:r>
      </w:del>
      <w:r w:rsidRPr="009D2F94">
        <w:rPr>
          <w:rStyle w:val="Internetverknpfung"/>
          <w:rFonts w:ascii="Times New Roman" w:hAnsi="Times New Roman" w:cs="Times New Roman"/>
          <w:color w:val="000000"/>
          <w:u w:val="none"/>
          <w:lang w:val="en-GB"/>
        </w:rPr>
        <w:t xml:space="preserve">It also paves the way to more phylogenetic comparative studies combining the analysis of discrete and continuous traits. </w:t>
      </w:r>
    </w:p>
    <w:p w14:paraId="7F841D1E" w14:textId="77777777" w:rsidR="00635C79" w:rsidRPr="009D2F94" w:rsidRDefault="00635C79">
      <w:pPr>
        <w:rPr>
          <w:rFonts w:ascii="Times New Roman" w:hAnsi="Times New Roman" w:cs="Times New Roman"/>
          <w:color w:val="000000"/>
          <w:lang w:val="en-GB"/>
        </w:rPr>
      </w:pPr>
    </w:p>
    <w:p w14:paraId="0A5E0D93" w14:textId="77777777" w:rsidR="00635C79" w:rsidRPr="009D2F94" w:rsidRDefault="00635C79">
      <w:pPr>
        <w:rPr>
          <w:rFonts w:ascii="Times New Roman" w:hAnsi="Times New Roman" w:cs="Times New Roman"/>
          <w:color w:val="000000"/>
          <w:lang w:val="en-GB"/>
        </w:rPr>
      </w:pPr>
    </w:p>
    <w:p w14:paraId="553B75AD" w14:textId="77777777" w:rsidR="00635C79" w:rsidRPr="009D2F94" w:rsidRDefault="00000000">
      <w:pPr>
        <w:rPr>
          <w:rFonts w:ascii="Times New Roman" w:hAnsi="Times New Roman" w:cs="Times New Roman"/>
          <w:b/>
          <w:bCs/>
          <w:color w:val="000000"/>
          <w:lang w:val="en-GB"/>
        </w:rPr>
      </w:pPr>
      <w:r w:rsidRPr="009D2F94">
        <w:rPr>
          <w:rStyle w:val="Internetverknpfung"/>
          <w:rFonts w:ascii="Times New Roman" w:hAnsi="Times New Roman" w:cs="Times New Roman"/>
          <w:b/>
          <w:bCs/>
          <w:color w:val="000000"/>
          <w:u w:val="none"/>
          <w:lang w:val="en-GB"/>
        </w:rPr>
        <w:t>Materials and Methods:</w:t>
      </w:r>
    </w:p>
    <w:p w14:paraId="651E4D4E" w14:textId="1EA2AB9D" w:rsidR="00635C79" w:rsidRDefault="00635C79">
      <w:pPr>
        <w:rPr>
          <w:ins w:id="100" w:author="Guillaume Chomicki" w:date="2022-11-01T14:48:00Z"/>
          <w:rFonts w:ascii="Times New Roman" w:hAnsi="Times New Roman" w:cs="Times New Roman"/>
          <w:b/>
          <w:bCs/>
          <w:color w:val="000000"/>
          <w:lang w:val="en-GB"/>
        </w:rPr>
      </w:pPr>
    </w:p>
    <w:p w14:paraId="619E5D8E" w14:textId="1FA6219C" w:rsidR="00FA666A" w:rsidRDefault="00FA666A">
      <w:pPr>
        <w:rPr>
          <w:ins w:id="101" w:author="Guillaume Chomicki" w:date="2022-11-01T14:48:00Z"/>
          <w:rFonts w:ascii="Times New Roman" w:hAnsi="Times New Roman" w:cs="Times New Roman"/>
          <w:b/>
          <w:bCs/>
          <w:color w:val="000000"/>
          <w:lang w:val="en-GB"/>
        </w:rPr>
      </w:pPr>
      <w:ins w:id="102" w:author="Guillaume Chomicki" w:date="2022-11-01T14:48:00Z">
        <w:r>
          <w:rPr>
            <w:rFonts w:ascii="Times New Roman" w:hAnsi="Times New Roman" w:cs="Times New Roman"/>
            <w:b/>
            <w:bCs/>
            <w:color w:val="000000"/>
            <w:lang w:val="en-GB"/>
          </w:rPr>
          <w:t>Taxon dataset</w:t>
        </w:r>
      </w:ins>
    </w:p>
    <w:p w14:paraId="4364321E" w14:textId="584B552A" w:rsidR="00FA666A" w:rsidRDefault="00FA666A">
      <w:pPr>
        <w:rPr>
          <w:ins w:id="103" w:author="Guillaume Chomicki" w:date="2022-11-01T14:48:00Z"/>
          <w:rFonts w:ascii="Times New Roman" w:hAnsi="Times New Roman" w:cs="Times New Roman"/>
          <w:color w:val="000000"/>
          <w:lang w:val="en-GB"/>
        </w:rPr>
      </w:pPr>
      <w:ins w:id="104" w:author="Guillaume Chomicki" w:date="2022-11-01T14:48:00Z">
        <w:r>
          <w:rPr>
            <w:rFonts w:ascii="Times New Roman" w:hAnsi="Times New Roman" w:cs="Times New Roman"/>
            <w:color w:val="000000"/>
            <w:lang w:val="en-GB"/>
          </w:rPr>
          <w:t xml:space="preserve">We used </w:t>
        </w:r>
      </w:ins>
      <w:ins w:id="105" w:author="Guillaume Chomicki" w:date="2022-11-01T14:49:00Z">
        <w:r>
          <w:rPr>
            <w:rFonts w:ascii="Times New Roman" w:hAnsi="Times New Roman" w:cs="Times New Roman"/>
            <w:color w:val="000000"/>
            <w:lang w:val="en-GB"/>
          </w:rPr>
          <w:t xml:space="preserve">the taxon sampling of Chomicki and Renner (2017), which provided a strongly supported phylogeny of the Hydnophytinae relying on </w:t>
        </w:r>
      </w:ins>
      <w:ins w:id="106" w:author="Guillaume Chomicki" w:date="2022-11-01T14:55:00Z">
        <w:r w:rsidR="00250397" w:rsidRPr="00250397">
          <w:rPr>
            <w:rFonts w:ascii="Times New Roman" w:hAnsi="Times New Roman" w:cs="Times New Roman"/>
            <w:color w:val="000000"/>
            <w:lang w:val="en-GB"/>
          </w:rPr>
          <w:t>a matrix of six markers (nuclear ITS and ETS and plastid ndhF, psbA-trnH, trnL intron, and trnL-trnF spacer)</w:t>
        </w:r>
        <w:r w:rsidR="00250397">
          <w:rPr>
            <w:rFonts w:ascii="Times New Roman" w:hAnsi="Times New Roman" w:cs="Times New Roman"/>
            <w:color w:val="000000"/>
            <w:lang w:val="en-GB"/>
          </w:rPr>
          <w:t xml:space="preserve">. </w:t>
        </w:r>
        <w:r w:rsidR="00250397" w:rsidRPr="00250397">
          <w:rPr>
            <w:rFonts w:ascii="Times New Roman" w:hAnsi="Times New Roman" w:cs="Times New Roman"/>
            <w:color w:val="000000"/>
            <w:lang w:val="en-GB"/>
          </w:rPr>
          <w:t xml:space="preserve"> </w:t>
        </w:r>
      </w:ins>
      <w:ins w:id="107" w:author="Guillaume Chomicki" w:date="2022-11-01T14:56:00Z">
        <w:r w:rsidR="00250397">
          <w:rPr>
            <w:rFonts w:ascii="Times New Roman" w:hAnsi="Times New Roman" w:cs="Times New Roman"/>
            <w:color w:val="000000"/>
            <w:lang w:val="en-GB"/>
          </w:rPr>
          <w:t xml:space="preserve">However, we expanded the </w:t>
        </w:r>
      </w:ins>
      <w:ins w:id="108" w:author="Guillaume Chomicki" w:date="2022-11-01T14:55:00Z">
        <w:r w:rsidR="00250397" w:rsidRPr="00250397">
          <w:rPr>
            <w:rFonts w:ascii="Times New Roman" w:hAnsi="Times New Roman" w:cs="Times New Roman"/>
            <w:color w:val="000000"/>
            <w:lang w:val="en-GB"/>
          </w:rPr>
          <w:t xml:space="preserve">sampling </w:t>
        </w:r>
      </w:ins>
      <w:ins w:id="109" w:author="Guillaume Chomicki" w:date="2022-11-01T14:56:00Z">
        <w:r w:rsidR="00250397">
          <w:rPr>
            <w:rFonts w:ascii="Times New Roman" w:hAnsi="Times New Roman" w:cs="Times New Roman"/>
            <w:color w:val="000000"/>
            <w:lang w:val="en-GB"/>
          </w:rPr>
          <w:t xml:space="preserve">of </w:t>
        </w:r>
      </w:ins>
      <w:ins w:id="110" w:author="Guillaume Chomicki" w:date="2022-11-01T14:55:00Z">
        <w:r w:rsidR="00250397" w:rsidRPr="00250397">
          <w:rPr>
            <w:rFonts w:ascii="Times New Roman" w:hAnsi="Times New Roman" w:cs="Times New Roman"/>
            <w:color w:val="000000"/>
            <w:lang w:val="en-GB"/>
          </w:rPr>
          <w:t xml:space="preserve">76 species out of </w:t>
        </w:r>
        <w:r w:rsidR="00250397" w:rsidRPr="00250397">
          <w:rPr>
            <w:rFonts w:ascii="Cambria Math" w:hAnsi="Cambria Math" w:cs="Cambria Math"/>
            <w:color w:val="000000"/>
            <w:lang w:val="en-GB"/>
          </w:rPr>
          <w:t>∼</w:t>
        </w:r>
        <w:r w:rsidR="00250397" w:rsidRPr="00250397">
          <w:rPr>
            <w:rFonts w:ascii="Times New Roman" w:hAnsi="Times New Roman" w:cs="Times New Roman"/>
            <w:color w:val="000000"/>
            <w:lang w:val="en-GB"/>
          </w:rPr>
          <w:t>10</w:t>
        </w:r>
        <w:r w:rsidR="00250397">
          <w:rPr>
            <w:rFonts w:ascii="Times New Roman" w:hAnsi="Times New Roman" w:cs="Times New Roman"/>
            <w:color w:val="000000"/>
            <w:lang w:val="en-GB"/>
          </w:rPr>
          <w:t>5</w:t>
        </w:r>
        <w:r w:rsidR="00250397" w:rsidRPr="00250397">
          <w:rPr>
            <w:rFonts w:ascii="Times New Roman" w:hAnsi="Times New Roman" w:cs="Times New Roman"/>
            <w:color w:val="000000"/>
            <w:lang w:val="en-GB"/>
          </w:rPr>
          <w:t xml:space="preserve"> Hydnophytinae species</w:t>
        </w:r>
      </w:ins>
      <w:ins w:id="111" w:author="Guillaume Chomicki" w:date="2022-11-14T16:01:00Z">
        <w:r w:rsidR="00BF2866">
          <w:rPr>
            <w:rFonts w:ascii="Times New Roman" w:hAnsi="Times New Roman" w:cs="Times New Roman"/>
            <w:color w:val="000000"/>
            <w:lang w:val="en-GB"/>
          </w:rPr>
          <w:t xml:space="preserve">. Here we expanded the dataset to </w:t>
        </w:r>
      </w:ins>
      <w:ins w:id="112" w:author="Guillaume Chomicki" w:date="2022-11-14T16:02:00Z">
        <w:r w:rsidR="00BF2866">
          <w:rPr>
            <w:rFonts w:ascii="Times New Roman" w:hAnsi="Times New Roman" w:cs="Times New Roman"/>
            <w:color w:val="000000"/>
            <w:lang w:val="en-GB"/>
          </w:rPr>
          <w:t>89 taxa</w:t>
        </w:r>
      </w:ins>
      <w:ins w:id="113" w:author="Guillaume Chomicki" w:date="2022-11-01T15:15:00Z">
        <w:r w:rsidR="001C439A">
          <w:rPr>
            <w:rFonts w:ascii="Times New Roman" w:hAnsi="Times New Roman" w:cs="Times New Roman"/>
            <w:color w:val="000000"/>
            <w:lang w:val="en-GB"/>
          </w:rPr>
          <w:t xml:space="preserve">, </w:t>
        </w:r>
      </w:ins>
      <w:ins w:id="114" w:author="Guillaume Chomicki" w:date="2022-11-14T16:03:00Z">
        <w:r w:rsidR="00BF2866">
          <w:rPr>
            <w:rFonts w:ascii="Times New Roman" w:hAnsi="Times New Roman" w:cs="Times New Roman"/>
            <w:color w:val="000000"/>
            <w:lang w:val="en-GB"/>
          </w:rPr>
          <w:t>together with a broader outgroup sampling including 46 taxa, selected to include two important Rubiaceae fossils that were used for time-calibration (see bel</w:t>
        </w:r>
      </w:ins>
      <w:ins w:id="115" w:author="Guillaume Chomicki" w:date="2022-11-14T16:04:00Z">
        <w:r w:rsidR="00BF2866">
          <w:rPr>
            <w:rFonts w:ascii="Times New Roman" w:hAnsi="Times New Roman" w:cs="Times New Roman"/>
            <w:color w:val="000000"/>
            <w:lang w:val="en-GB"/>
          </w:rPr>
          <w:t xml:space="preserve">ow, section on </w:t>
        </w:r>
        <w:r w:rsidR="00BF2866" w:rsidRPr="00BF2866">
          <w:rPr>
            <w:rFonts w:ascii="Times New Roman" w:hAnsi="Times New Roman" w:cs="Times New Roman"/>
            <w:i/>
            <w:iCs/>
            <w:color w:val="000000"/>
            <w:lang w:val="en-GB"/>
            <w:rPrChange w:id="116" w:author="Guillaume Chomicki" w:date="2022-11-14T16:04:00Z">
              <w:rPr>
                <w:rFonts w:ascii="Times New Roman" w:hAnsi="Times New Roman" w:cs="Times New Roman"/>
                <w:color w:val="000000"/>
                <w:lang w:val="en-GB"/>
              </w:rPr>
            </w:rPrChange>
          </w:rPr>
          <w:t>Molecular clock dating</w:t>
        </w:r>
        <w:r w:rsidR="00BF2866">
          <w:rPr>
            <w:rFonts w:ascii="Times New Roman" w:hAnsi="Times New Roman" w:cs="Times New Roman"/>
            <w:color w:val="000000"/>
            <w:lang w:val="en-GB"/>
          </w:rPr>
          <w:t>)</w:t>
        </w:r>
      </w:ins>
      <w:ins w:id="117" w:author="Guillaume Chomicki" w:date="2022-11-14T16:03:00Z">
        <w:r w:rsidR="00BF2866">
          <w:rPr>
            <w:rFonts w:ascii="Times New Roman" w:hAnsi="Times New Roman" w:cs="Times New Roman"/>
            <w:color w:val="000000"/>
            <w:lang w:val="en-GB"/>
          </w:rPr>
          <w:t xml:space="preserve">. </w:t>
        </w:r>
      </w:ins>
      <w:ins w:id="118" w:author="Guillaume Chomicki" w:date="2022-11-01T15:15:00Z">
        <w:r w:rsidR="001C439A">
          <w:rPr>
            <w:rFonts w:ascii="Times New Roman" w:hAnsi="Times New Roman" w:cs="Times New Roman"/>
            <w:color w:val="000000"/>
            <w:lang w:val="en-GB"/>
          </w:rPr>
          <w:t>The total dataset consisted of 135 taxa (</w:t>
        </w:r>
      </w:ins>
      <w:ins w:id="119" w:author="Guillaume Chomicki" w:date="2022-11-01T15:16:00Z">
        <w:r w:rsidR="001C439A">
          <w:rPr>
            <w:rFonts w:ascii="Times New Roman" w:hAnsi="Times New Roman" w:cs="Times New Roman"/>
            <w:color w:val="000000"/>
            <w:lang w:val="en-GB"/>
          </w:rPr>
          <w:t>T</w:t>
        </w:r>
      </w:ins>
      <w:ins w:id="120" w:author="Guillaume Chomicki" w:date="2022-11-01T15:15:00Z">
        <w:r w:rsidR="001C439A">
          <w:rPr>
            <w:rFonts w:ascii="Times New Roman" w:hAnsi="Times New Roman" w:cs="Times New Roman"/>
            <w:color w:val="000000"/>
            <w:lang w:val="en-GB"/>
          </w:rPr>
          <w:t>a</w:t>
        </w:r>
      </w:ins>
      <w:ins w:id="121" w:author="Guillaume Chomicki" w:date="2022-11-01T15:16:00Z">
        <w:r w:rsidR="001C439A">
          <w:rPr>
            <w:rFonts w:ascii="Times New Roman" w:hAnsi="Times New Roman" w:cs="Times New Roman"/>
            <w:color w:val="000000"/>
            <w:lang w:val="en-GB"/>
          </w:rPr>
          <w:t>ble S1).</w:t>
        </w:r>
      </w:ins>
      <w:ins w:id="122" w:author="Guillaume Chomicki" w:date="2022-11-01T14:55:00Z">
        <w:r w:rsidR="00250397" w:rsidRPr="00250397">
          <w:rPr>
            <w:rFonts w:ascii="Times New Roman" w:hAnsi="Times New Roman" w:cs="Times New Roman"/>
            <w:color w:val="000000"/>
            <w:lang w:val="en-GB"/>
          </w:rPr>
          <w:t xml:space="preserve"> </w:t>
        </w:r>
      </w:ins>
      <w:ins w:id="123" w:author="Guillaume Chomicki" w:date="2022-11-01T14:49:00Z">
        <w:r>
          <w:rPr>
            <w:rFonts w:ascii="Times New Roman" w:hAnsi="Times New Roman" w:cs="Times New Roman"/>
            <w:color w:val="000000"/>
            <w:lang w:val="en-GB"/>
          </w:rPr>
          <w:t xml:space="preserve"> </w:t>
        </w:r>
      </w:ins>
    </w:p>
    <w:p w14:paraId="7D7F59C3" w14:textId="77777777" w:rsidR="00FA666A" w:rsidRPr="00FA666A" w:rsidRDefault="00FA666A">
      <w:pPr>
        <w:rPr>
          <w:rFonts w:ascii="Times New Roman" w:hAnsi="Times New Roman" w:cs="Times New Roman"/>
          <w:color w:val="000000"/>
          <w:lang w:val="en-GB"/>
          <w:rPrChange w:id="124" w:author="Guillaume Chomicki" w:date="2022-11-01T14:48:00Z">
            <w:rPr>
              <w:rFonts w:ascii="Times New Roman" w:hAnsi="Times New Roman" w:cs="Times New Roman"/>
              <w:b/>
              <w:bCs/>
              <w:color w:val="000000"/>
              <w:lang w:val="en-GB"/>
            </w:rPr>
          </w:rPrChange>
        </w:rPr>
      </w:pPr>
    </w:p>
    <w:p w14:paraId="568892E9" w14:textId="77777777" w:rsidR="00635C79" w:rsidRPr="00FA666A" w:rsidRDefault="00000000">
      <w:pPr>
        <w:rPr>
          <w:rFonts w:ascii="Times New Roman" w:hAnsi="Times New Roman" w:cs="Times New Roman"/>
          <w:b/>
          <w:bCs/>
          <w:lang w:val="en-GB"/>
          <w:rPrChange w:id="125" w:author="Guillaume Chomicki" w:date="2022-11-01T14:48:00Z">
            <w:rPr>
              <w:rFonts w:ascii="Times New Roman" w:hAnsi="Times New Roman" w:cs="Times New Roman"/>
              <w:i/>
              <w:iCs/>
              <w:lang w:val="en-GB"/>
            </w:rPr>
          </w:rPrChange>
        </w:rPr>
      </w:pPr>
      <w:r w:rsidRPr="00FA666A">
        <w:rPr>
          <w:rFonts w:ascii="Times New Roman" w:hAnsi="Times New Roman" w:cs="Times New Roman"/>
          <w:b/>
          <w:bCs/>
          <w:lang w:val="en-GB"/>
          <w:rPrChange w:id="126" w:author="Guillaume Chomicki" w:date="2022-11-01T14:48:00Z">
            <w:rPr>
              <w:rFonts w:ascii="Times New Roman" w:hAnsi="Times New Roman" w:cs="Times New Roman"/>
              <w:i/>
              <w:iCs/>
              <w:lang w:val="en-GB"/>
            </w:rPr>
          </w:rPrChange>
        </w:rPr>
        <w:t>Molecular clock dating</w:t>
      </w:r>
    </w:p>
    <w:p w14:paraId="5078CBDC" w14:textId="77777777" w:rsidR="00635C79" w:rsidRPr="009D2F94" w:rsidRDefault="00000000">
      <w:pPr>
        <w:rPr>
          <w:rFonts w:ascii="Times New Roman" w:hAnsi="Times New Roman" w:cs="Times New Roman"/>
          <w:lang w:val="en-GB"/>
        </w:rPr>
      </w:pPr>
      <w:r w:rsidRPr="009D2F94">
        <w:rPr>
          <w:rFonts w:ascii="Times New Roman" w:hAnsi="Times New Roman" w:cs="Times New Roman"/>
          <w:lang w:val="en-GB"/>
        </w:rPr>
        <w:t xml:space="preserve">Molecular dating analyses relied on BEAST v.1.8 (Drummond et al., 2012) and uncorrelated lognormal relaxed clock models. We used the GTR + G substitution model with four rate categories and a Yule tree prior. MCMCs were run for 100 million generations, with parameters and trees sampled every 10,000 generations. We used Tracer v1.7 (Rambaut et al., 2018) to check that the effective sample size (ESS) of all parameters was &gt;200, indicated that runs had converged. After discarding 20% as burn-in, trees were summarized in TreeAnnotator v.1.8 (part of the BEAST package) using the options “maximum clade credibility tree” which is the tree with the highest product of the poster probability of all its </w:t>
      </w:r>
      <w:r w:rsidRPr="009D2F94">
        <w:rPr>
          <w:rFonts w:ascii="Times New Roman" w:hAnsi="Times New Roman" w:cs="Times New Roman"/>
          <w:lang w:val="en-GB"/>
        </w:rPr>
        <w:lastRenderedPageBreak/>
        <w:t xml:space="preserve">notes “mean node height” and a posterior probability of 0.98. The final tree was visualised in FigTree v1.4 (Rambaut, 2012). To calibrate our tree, we used two secondary constraints, two minimum age fossil constraints and one maximum age geological constraint. First, we constrained the age of the root using a secondary constraint, following Chomicki and Renner (2017). To do so, we calibrated the split between the Pacific clade and the so-called </w:t>
      </w:r>
      <w:r w:rsidRPr="009D2F94">
        <w:rPr>
          <w:rFonts w:ascii="Times New Roman" w:hAnsi="Times New Roman" w:cs="Times New Roman"/>
          <w:i/>
          <w:iCs/>
          <w:lang w:val="en-GB"/>
        </w:rPr>
        <w:t>Psychotria</w:t>
      </w:r>
      <w:r w:rsidRPr="009D2F94">
        <w:rPr>
          <w:rFonts w:ascii="Times New Roman" w:hAnsi="Times New Roman" w:cs="Times New Roman"/>
          <w:lang w:val="en-GB"/>
        </w:rPr>
        <w:t xml:space="preserve"> clade IV of Barrabé et al. (2014), to 22 ± 7 million years, based on the age of this node estimated by these authors, using a normal prior and a standard deviation of 4 corresponding to their 95% confidence interval. </w:t>
      </w:r>
      <w:r w:rsidRPr="009D2F94">
        <w:rPr>
          <w:rFonts w:ascii="Times New Roman" w:hAnsi="Times New Roman" w:cs="Times New Roman"/>
          <w:highlight w:val="yellow"/>
          <w:lang w:val="en-GB"/>
        </w:rPr>
        <w:t>CHECK TWO FOSSIL CONSTRAINTS WITH LAURA.</w:t>
      </w:r>
      <w:r w:rsidRPr="009D2F94">
        <w:rPr>
          <w:rFonts w:ascii="Times New Roman" w:hAnsi="Times New Roman" w:cs="Times New Roman"/>
          <w:lang w:val="en-GB"/>
        </w:rPr>
        <w:t xml:space="preserve"> The obligate farmed </w:t>
      </w:r>
      <w:r w:rsidRPr="009D2F94">
        <w:rPr>
          <w:rFonts w:ascii="Times New Roman" w:hAnsi="Times New Roman" w:cs="Times New Roman"/>
          <w:i/>
          <w:iCs/>
          <w:lang w:val="en-GB"/>
        </w:rPr>
        <w:t xml:space="preserve">Squamellaria </w:t>
      </w:r>
      <w:r w:rsidRPr="009D2F94">
        <w:rPr>
          <w:rFonts w:ascii="Times New Roman" w:hAnsi="Times New Roman" w:cs="Times New Roman"/>
          <w:lang w:val="en-GB"/>
        </w:rPr>
        <w:t>clade, restricted to two Fijian islands (Vanua Levu and Taveuni) was constrained to maximally 4 million years, the age of the oldest of the two islands (Sarnat, 2009).</w:t>
      </w:r>
    </w:p>
    <w:p w14:paraId="4531A13F" w14:textId="77777777" w:rsidR="00635C79" w:rsidRPr="009D2F94" w:rsidRDefault="00635C79">
      <w:pPr>
        <w:rPr>
          <w:rFonts w:ascii="Times New Roman" w:hAnsi="Times New Roman" w:cs="Times New Roman"/>
          <w:b/>
          <w:bCs/>
          <w:color w:val="000000"/>
          <w:lang w:val="en-GB"/>
        </w:rPr>
      </w:pPr>
    </w:p>
    <w:p w14:paraId="1C03BE10" w14:textId="77777777" w:rsidR="00635C79" w:rsidRPr="009D2F94" w:rsidRDefault="00000000">
      <w:pPr>
        <w:rPr>
          <w:rFonts w:ascii="Times New Roman" w:hAnsi="Times New Roman" w:cs="Times New Roman"/>
          <w:b/>
          <w:bCs/>
          <w:color w:val="000000"/>
          <w:lang w:val="en-GB"/>
        </w:rPr>
      </w:pPr>
      <w:r w:rsidRPr="009D2F94">
        <w:rPr>
          <w:rStyle w:val="Internetverknpfung"/>
          <w:rFonts w:ascii="Times New Roman" w:hAnsi="Times New Roman" w:cs="Times New Roman"/>
          <w:b/>
          <w:bCs/>
          <w:color w:val="000000"/>
          <w:u w:val="none"/>
          <w:lang w:val="en-GB"/>
        </w:rPr>
        <w:t>Trait dataset</w:t>
      </w:r>
    </w:p>
    <w:p w14:paraId="0358B2B7" w14:textId="7342FE69" w:rsidR="009F428B" w:rsidRDefault="00000000">
      <w:pPr>
        <w:rPr>
          <w:ins w:id="127" w:author="Guillaume Chomicki" w:date="2022-11-14T16:50:00Z"/>
          <w:rStyle w:val="Internetverknpfung"/>
          <w:rFonts w:ascii="Times New Roman" w:hAnsi="Times New Roman" w:cs="Times New Roman"/>
          <w:color w:val="000000"/>
          <w:u w:val="none"/>
          <w:lang w:val="en-GB"/>
        </w:rPr>
      </w:pPr>
      <w:r w:rsidRPr="009D2F94">
        <w:rPr>
          <w:rStyle w:val="Internetverknpfung"/>
          <w:rFonts w:ascii="Times New Roman" w:hAnsi="Times New Roman" w:cs="Times New Roman"/>
          <w:color w:val="000000"/>
          <w:u w:val="none"/>
          <w:lang w:val="en-GB"/>
        </w:rPr>
        <w:t xml:space="preserve">We generated a large trait dataset for the Hydnophytinae ant-plants. </w:t>
      </w:r>
      <w:ins w:id="128" w:author="Guillaume Chomicki" w:date="2022-11-14T16:08:00Z">
        <w:r w:rsidR="0050162D">
          <w:rPr>
            <w:rStyle w:val="Internetverknpfung"/>
            <w:rFonts w:ascii="Times New Roman" w:hAnsi="Times New Roman" w:cs="Times New Roman"/>
            <w:color w:val="000000"/>
            <w:u w:val="none"/>
            <w:lang w:val="en-GB"/>
          </w:rPr>
          <w:t xml:space="preserve">To test the impact of </w:t>
        </w:r>
      </w:ins>
      <w:ins w:id="129" w:author="Guillaume Chomicki" w:date="2022-11-14T16:17:00Z">
        <w:r w:rsidR="00A57879">
          <w:rPr>
            <w:rStyle w:val="Internetverknpfung"/>
            <w:rFonts w:ascii="Times New Roman" w:hAnsi="Times New Roman" w:cs="Times New Roman"/>
            <w:color w:val="000000"/>
            <w:u w:val="none"/>
            <w:lang w:val="en-GB"/>
          </w:rPr>
          <w:t xml:space="preserve">mutualism on </w:t>
        </w:r>
      </w:ins>
      <w:ins w:id="130" w:author="Guillaume Chomicki" w:date="2022-11-14T16:18:00Z">
        <w:r w:rsidR="00E70117">
          <w:rPr>
            <w:rStyle w:val="Internetverknpfung"/>
            <w:rFonts w:ascii="Times New Roman" w:hAnsi="Times New Roman" w:cs="Times New Roman"/>
            <w:color w:val="000000"/>
            <w:u w:val="none"/>
            <w:lang w:val="en-GB"/>
          </w:rPr>
          <w:t xml:space="preserve">non-mutualistic trait evolution, we first coded the three evolutionary strategies found in the Hydnophytinae, following Chomicki and Renner (2017, 2019). </w:t>
        </w:r>
      </w:ins>
      <w:moveToRangeStart w:id="131" w:author="Guillaume Chomicki" w:date="2022-11-14T16:19:00Z" w:name="move119335160"/>
      <w:moveTo w:id="132" w:author="Guillaume Chomicki" w:date="2022-11-14T16:19:00Z">
        <w:del w:id="133" w:author="Guillaume Chomicki" w:date="2022-11-14T16:20:00Z">
          <w:r w:rsidR="00E70117" w:rsidRPr="009D2F94" w:rsidDel="005F03FB">
            <w:rPr>
              <w:rStyle w:val="Internetverknpfung"/>
              <w:rFonts w:ascii="Times New Roman" w:hAnsi="Times New Roman" w:cs="Times New Roman"/>
              <w:color w:val="000000"/>
              <w:u w:val="none"/>
              <w:lang w:val="en-GB"/>
            </w:rPr>
            <w:delText>Additionally, we</w:delText>
          </w:r>
        </w:del>
      </w:moveTo>
      <w:ins w:id="134" w:author="Guillaume Chomicki" w:date="2022-11-14T16:20:00Z">
        <w:r w:rsidR="005F03FB">
          <w:rPr>
            <w:rStyle w:val="Internetverknpfung"/>
            <w:rFonts w:ascii="Times New Roman" w:hAnsi="Times New Roman" w:cs="Times New Roman"/>
            <w:color w:val="000000"/>
            <w:u w:val="none"/>
            <w:lang w:val="en-GB"/>
          </w:rPr>
          <w:t>We</w:t>
        </w:r>
      </w:ins>
      <w:moveTo w:id="135" w:author="Guillaume Chomicki" w:date="2022-11-14T16:19:00Z">
        <w:r w:rsidR="00E70117" w:rsidRPr="009D2F94">
          <w:rPr>
            <w:rStyle w:val="Internetverknpfung"/>
            <w:rFonts w:ascii="Times New Roman" w:hAnsi="Times New Roman" w:cs="Times New Roman"/>
            <w:color w:val="000000"/>
            <w:u w:val="none"/>
            <w:lang w:val="en-GB"/>
          </w:rPr>
          <w:t xml:space="preserve"> </w:t>
        </w:r>
        <w:del w:id="136" w:author="Guillaume Chomicki" w:date="2022-11-14T16:20:00Z">
          <w:r w:rsidR="00E70117" w:rsidRPr="009D2F94" w:rsidDel="005F03FB">
            <w:rPr>
              <w:rStyle w:val="Internetverknpfung"/>
              <w:rFonts w:ascii="Times New Roman" w:hAnsi="Times New Roman" w:cs="Times New Roman"/>
              <w:color w:val="000000"/>
              <w:u w:val="none"/>
              <w:lang w:val="en-GB"/>
            </w:rPr>
            <w:delText xml:space="preserve">also </w:delText>
          </w:r>
        </w:del>
        <w:r w:rsidR="00E70117" w:rsidRPr="009D2F94">
          <w:rPr>
            <w:rStyle w:val="Internetverknpfung"/>
            <w:rFonts w:ascii="Times New Roman" w:hAnsi="Times New Roman" w:cs="Times New Roman"/>
            <w:color w:val="000000"/>
            <w:u w:val="none"/>
            <w:lang w:val="en-GB"/>
          </w:rPr>
          <w:t xml:space="preserve">coded the </w:t>
        </w:r>
        <w:del w:id="137" w:author="Guillaume Chomicki" w:date="2022-11-14T16:20:00Z">
          <w:r w:rsidR="00E70117" w:rsidRPr="009D2F94" w:rsidDel="005F03FB">
            <w:rPr>
              <w:rStyle w:val="Internetverknpfung"/>
              <w:rFonts w:ascii="Times New Roman" w:hAnsi="Times New Roman" w:cs="Times New Roman"/>
              <w:color w:val="000000"/>
              <w:u w:val="none"/>
              <w:lang w:val="en-GB"/>
            </w:rPr>
            <w:delText xml:space="preserve">mutualistic </w:delText>
          </w:r>
        </w:del>
        <w:r w:rsidR="00E70117" w:rsidRPr="009D2F94">
          <w:rPr>
            <w:rStyle w:val="Internetverknpfung"/>
            <w:rFonts w:ascii="Times New Roman" w:hAnsi="Times New Roman" w:cs="Times New Roman"/>
            <w:color w:val="000000"/>
            <w:u w:val="none"/>
            <w:lang w:val="en-GB"/>
          </w:rPr>
          <w:t>strateg</w:t>
        </w:r>
      </w:moveTo>
      <w:ins w:id="138" w:author="Guillaume Chomicki" w:date="2022-11-14T16:20:00Z">
        <w:r w:rsidR="005F03FB">
          <w:rPr>
            <w:rStyle w:val="Internetverknpfung"/>
            <w:rFonts w:ascii="Times New Roman" w:hAnsi="Times New Roman" w:cs="Times New Roman"/>
            <w:color w:val="000000"/>
            <w:u w:val="none"/>
            <w:lang w:val="en-GB"/>
          </w:rPr>
          <w:t>ies as follow:</w:t>
        </w:r>
      </w:ins>
      <w:moveTo w:id="139" w:author="Guillaume Chomicki" w:date="2022-11-14T16:19:00Z">
        <w:del w:id="140" w:author="Guillaume Chomicki" w:date="2022-11-14T16:20:00Z">
          <w:r w:rsidR="00E70117" w:rsidRPr="009D2F94" w:rsidDel="005F03FB">
            <w:rPr>
              <w:rStyle w:val="Internetverknpfung"/>
              <w:rFonts w:ascii="Times New Roman" w:hAnsi="Times New Roman" w:cs="Times New Roman"/>
              <w:color w:val="000000"/>
              <w:u w:val="none"/>
              <w:lang w:val="en-GB"/>
            </w:rPr>
            <w:delText>y as</w:delText>
          </w:r>
        </w:del>
        <w:r w:rsidR="00E70117" w:rsidRPr="009D2F94">
          <w:rPr>
            <w:rStyle w:val="Internetverknpfung"/>
            <w:rFonts w:ascii="Times New Roman" w:hAnsi="Times New Roman" w:cs="Times New Roman"/>
            <w:color w:val="000000"/>
            <w:u w:val="none"/>
            <w:lang w:val="en-GB"/>
          </w:rPr>
          <w:t xml:space="preserve"> ‘0’ non-mutualist (no domatium</w:t>
        </w:r>
      </w:moveTo>
      <w:ins w:id="141" w:author="Guillaume Chomicki" w:date="2022-11-14T16:21:00Z">
        <w:r w:rsidR="005F03FB">
          <w:rPr>
            <w:rStyle w:val="Internetverknpfung"/>
            <w:rFonts w:ascii="Times New Roman" w:hAnsi="Times New Roman" w:cs="Times New Roman"/>
            <w:color w:val="000000"/>
            <w:u w:val="none"/>
            <w:lang w:val="en-GB"/>
          </w:rPr>
          <w:t>, outgroups</w:t>
        </w:r>
      </w:ins>
      <w:moveTo w:id="142" w:author="Guillaume Chomicki" w:date="2022-11-14T16:19:00Z">
        <w:r w:rsidR="00E70117" w:rsidRPr="009D2F94">
          <w:rPr>
            <w:rStyle w:val="Internetverknpfung"/>
            <w:rFonts w:ascii="Times New Roman" w:hAnsi="Times New Roman" w:cs="Times New Roman"/>
            <w:color w:val="000000"/>
            <w:u w:val="none"/>
            <w:lang w:val="en-GB"/>
          </w:rPr>
          <w:t xml:space="preserve">), ‘1’ generalist and facultative mutualism, ‘2’ specialized and obligate mutualism (these species are also farmed), and ‘3’ no mutualism with ants (but with domatium). </w:t>
        </w:r>
      </w:moveTo>
      <w:moveToRangeEnd w:id="131"/>
      <w:ins w:id="143" w:author="Guillaume Chomicki" w:date="2022-11-14T16:21:00Z">
        <w:r w:rsidR="005F03FB">
          <w:rPr>
            <w:rStyle w:val="Internetverknpfung"/>
            <w:rFonts w:ascii="Times New Roman" w:hAnsi="Times New Roman" w:cs="Times New Roman"/>
            <w:color w:val="000000"/>
            <w:u w:val="none"/>
            <w:lang w:val="en-GB"/>
          </w:rPr>
          <w:t xml:space="preserve">More details about these evolutionary strategies are found in Chomicki and Renner (2017, 2019). </w:t>
        </w:r>
      </w:ins>
      <w:ins w:id="144" w:author="Guillaume Chomicki" w:date="2022-11-14T16:22:00Z">
        <w:r w:rsidR="00627DCA">
          <w:rPr>
            <w:rStyle w:val="Internetverknpfung"/>
            <w:rFonts w:ascii="Times New Roman" w:hAnsi="Times New Roman" w:cs="Times New Roman"/>
            <w:color w:val="000000"/>
            <w:u w:val="none"/>
            <w:lang w:val="en-GB"/>
          </w:rPr>
          <w:t>Then, we broke down mutualism into four key mutualistic trait</w:t>
        </w:r>
      </w:ins>
      <w:ins w:id="145" w:author="Guillaume Chomicki" w:date="2022-11-14T16:32:00Z">
        <w:r w:rsidR="0027122E">
          <w:rPr>
            <w:rStyle w:val="Internetverknpfung"/>
            <w:rFonts w:ascii="Times New Roman" w:hAnsi="Times New Roman" w:cs="Times New Roman"/>
            <w:color w:val="000000"/>
            <w:u w:val="none"/>
            <w:lang w:val="en-GB"/>
          </w:rPr>
          <w:t>s</w:t>
        </w:r>
      </w:ins>
      <w:ins w:id="146" w:author="Guillaume Chomicki" w:date="2022-11-14T16:22:00Z">
        <w:r w:rsidR="00627DCA">
          <w:rPr>
            <w:rStyle w:val="Internetverknpfung"/>
            <w:rFonts w:ascii="Times New Roman" w:hAnsi="Times New Roman" w:cs="Times New Roman"/>
            <w:color w:val="000000"/>
            <w:u w:val="none"/>
            <w:lang w:val="en-GB"/>
          </w:rPr>
          <w:t xml:space="preserve"> to ask how </w:t>
        </w:r>
      </w:ins>
      <w:ins w:id="147" w:author="Guillaume Chomicki" w:date="2022-11-14T16:34:00Z">
        <w:r w:rsidR="0027122E">
          <w:rPr>
            <w:rStyle w:val="Internetverknpfung"/>
            <w:rFonts w:ascii="Times New Roman" w:hAnsi="Times New Roman" w:cs="Times New Roman"/>
            <w:color w:val="000000"/>
            <w:u w:val="none"/>
            <w:lang w:val="en-GB"/>
          </w:rPr>
          <w:t>to have</w:t>
        </w:r>
      </w:ins>
      <w:ins w:id="148" w:author="Guillaume Chomicki" w:date="2022-11-14T16:22:00Z">
        <w:r w:rsidR="00627DCA">
          <w:rPr>
            <w:rStyle w:val="Internetverknpfung"/>
            <w:rFonts w:ascii="Times New Roman" w:hAnsi="Times New Roman" w:cs="Times New Roman"/>
            <w:color w:val="000000"/>
            <w:u w:val="none"/>
            <w:lang w:val="en-GB"/>
          </w:rPr>
          <w:t xml:space="preserve"> mutualistic tr</w:t>
        </w:r>
      </w:ins>
      <w:ins w:id="149" w:author="Guillaume Chomicki" w:date="2022-11-14T16:23:00Z">
        <w:r w:rsidR="00627DCA">
          <w:rPr>
            <w:rStyle w:val="Internetverknpfung"/>
            <w:rFonts w:ascii="Times New Roman" w:hAnsi="Times New Roman" w:cs="Times New Roman"/>
            <w:color w:val="000000"/>
            <w:u w:val="none"/>
            <w:lang w:val="en-GB"/>
          </w:rPr>
          <w:t xml:space="preserve">aits driven non-mutualistic trait evolution. </w:t>
        </w:r>
      </w:ins>
      <w:ins w:id="150" w:author="Guillaume Chomicki" w:date="2022-11-14T16:33:00Z">
        <w:r w:rsidR="0027122E">
          <w:rPr>
            <w:rStyle w:val="Internetverknpfung"/>
            <w:rFonts w:ascii="Times New Roman" w:hAnsi="Times New Roman" w:cs="Times New Roman"/>
            <w:color w:val="000000"/>
            <w:u w:val="none"/>
            <w:lang w:val="en-GB"/>
          </w:rPr>
          <w:t xml:space="preserve">We focussed on the following key </w:t>
        </w:r>
      </w:ins>
      <w:ins w:id="151" w:author="Guillaume Chomicki" w:date="2022-11-14T16:35:00Z">
        <w:r w:rsidR="0027122E">
          <w:rPr>
            <w:rStyle w:val="Internetverknpfung"/>
            <w:rFonts w:ascii="Times New Roman" w:hAnsi="Times New Roman" w:cs="Times New Roman"/>
            <w:color w:val="000000"/>
            <w:u w:val="none"/>
            <w:lang w:val="en-GB"/>
          </w:rPr>
          <w:t>mutualistic</w:t>
        </w:r>
      </w:ins>
      <w:ins w:id="152" w:author="Guillaume Chomicki" w:date="2022-11-14T16:33:00Z">
        <w:r w:rsidR="0027122E">
          <w:rPr>
            <w:rStyle w:val="Internetverknpfung"/>
            <w:rFonts w:ascii="Times New Roman" w:hAnsi="Times New Roman" w:cs="Times New Roman"/>
            <w:color w:val="000000"/>
            <w:u w:val="none"/>
            <w:lang w:val="en-GB"/>
          </w:rPr>
          <w:t xml:space="preserve"> traits, namely (1) inner domatium wall differentiation</w:t>
        </w:r>
      </w:ins>
      <w:ins w:id="153" w:author="Guillaume Chomicki" w:date="2022-11-14T16:45:00Z">
        <w:r w:rsidR="009F428B">
          <w:rPr>
            <w:rStyle w:val="Internetverknpfung"/>
            <w:rFonts w:ascii="Times New Roman" w:hAnsi="Times New Roman" w:cs="Times New Roman"/>
            <w:color w:val="000000"/>
            <w:u w:val="none"/>
            <w:lang w:val="en-GB"/>
          </w:rPr>
          <w:t xml:space="preserve">, inside </w:t>
        </w:r>
      </w:ins>
      <w:ins w:id="154" w:author="Guillaume Chomicki" w:date="2022-11-14T16:34:00Z">
        <w:r w:rsidR="0027122E">
          <w:rPr>
            <w:rStyle w:val="Internetverknpfung"/>
            <w:rFonts w:ascii="Times New Roman" w:hAnsi="Times New Roman" w:cs="Times New Roman"/>
            <w:color w:val="000000"/>
            <w:u w:val="none"/>
            <w:lang w:val="en-GB"/>
          </w:rPr>
          <w:t>the</w:t>
        </w:r>
      </w:ins>
      <w:ins w:id="155" w:author="Guillaume Chomicki" w:date="2022-11-14T16:35:00Z">
        <w:r w:rsidR="0027122E">
          <w:rPr>
            <w:rStyle w:val="Internetverknpfung"/>
            <w:rFonts w:ascii="Times New Roman" w:hAnsi="Times New Roman" w:cs="Times New Roman"/>
            <w:color w:val="000000"/>
            <w:u w:val="none"/>
            <w:lang w:val="en-GB"/>
          </w:rPr>
          <w:t xml:space="preserve"> </w:t>
        </w:r>
      </w:ins>
      <w:ins w:id="156" w:author="Guillaume Chomicki" w:date="2022-11-14T16:36:00Z">
        <w:r w:rsidR="0027122E">
          <w:rPr>
            <w:rStyle w:val="Internetverknpfung"/>
            <w:rFonts w:ascii="Times New Roman" w:hAnsi="Times New Roman" w:cs="Times New Roman"/>
            <w:color w:val="000000"/>
            <w:u w:val="none"/>
            <w:lang w:val="en-GB"/>
          </w:rPr>
          <w:t>ant-nesting structures (domatia)</w:t>
        </w:r>
      </w:ins>
      <w:ins w:id="157" w:author="Guillaume Chomicki" w:date="2022-11-14T16:45:00Z">
        <w:r w:rsidR="009F428B">
          <w:rPr>
            <w:rStyle w:val="Internetverknpfung"/>
            <w:rFonts w:ascii="Times New Roman" w:hAnsi="Times New Roman" w:cs="Times New Roman"/>
            <w:color w:val="000000"/>
            <w:u w:val="none"/>
            <w:lang w:val="en-GB"/>
          </w:rPr>
          <w:t xml:space="preserve">; (2) </w:t>
        </w:r>
      </w:ins>
      <w:ins w:id="158" w:author="Guillaume Chomicki" w:date="2022-11-14T16:46:00Z">
        <w:r w:rsidR="009F428B">
          <w:rPr>
            <w:rStyle w:val="Internetverknpfung"/>
            <w:rFonts w:ascii="Times New Roman" w:hAnsi="Times New Roman" w:cs="Times New Roman"/>
            <w:color w:val="000000"/>
            <w:u w:val="none"/>
            <w:lang w:val="en-GB"/>
          </w:rPr>
          <w:t xml:space="preserve">food reward presence or absence; (3) </w:t>
        </w:r>
      </w:ins>
      <w:ins w:id="159" w:author="Guillaume Chomicki" w:date="2022-11-14T16:47:00Z">
        <w:r w:rsidR="009F428B">
          <w:rPr>
            <w:rStyle w:val="Internetverknpfung"/>
            <w:rFonts w:ascii="Times New Roman" w:hAnsi="Times New Roman" w:cs="Times New Roman"/>
            <w:color w:val="000000"/>
            <w:u w:val="none"/>
            <w:lang w:val="en-GB"/>
          </w:rPr>
          <w:t xml:space="preserve">domatium entrance holes and (4) </w:t>
        </w:r>
      </w:ins>
      <w:ins w:id="160" w:author="Guillaume Chomicki" w:date="2022-11-14T16:48:00Z">
        <w:r w:rsidR="009F428B">
          <w:rPr>
            <w:rStyle w:val="Internetverknpfung"/>
            <w:rFonts w:ascii="Times New Roman" w:hAnsi="Times New Roman" w:cs="Times New Roman"/>
            <w:color w:val="000000"/>
            <w:u w:val="none"/>
            <w:lang w:val="en-GB"/>
          </w:rPr>
          <w:t xml:space="preserve">domatium growth type. In addition, we also coded </w:t>
        </w:r>
      </w:ins>
      <w:ins w:id="161" w:author="Guillaume Chomicki" w:date="2022-11-14T16:49:00Z">
        <w:r w:rsidR="009F428B">
          <w:rPr>
            <w:rStyle w:val="Internetverknpfung"/>
            <w:rFonts w:ascii="Times New Roman" w:hAnsi="Times New Roman" w:cs="Times New Roman"/>
            <w:color w:val="000000"/>
            <w:u w:val="none"/>
            <w:lang w:val="en-GB"/>
          </w:rPr>
          <w:t>m</w:t>
        </w:r>
        <w:r w:rsidR="009F428B" w:rsidRPr="009D2F94">
          <w:rPr>
            <w:rStyle w:val="Internetverknpfung"/>
            <w:rFonts w:ascii="Times New Roman" w:hAnsi="Times New Roman" w:cs="Times New Roman"/>
            <w:color w:val="000000"/>
            <w:u w:val="none"/>
            <w:lang w:val="en-GB"/>
          </w:rPr>
          <w:t>ating systems</w:t>
        </w:r>
        <w:r w:rsidR="009F428B">
          <w:rPr>
            <w:rStyle w:val="Internetverknpfung"/>
            <w:rFonts w:ascii="Times New Roman" w:hAnsi="Times New Roman" w:cs="Times New Roman"/>
            <w:color w:val="000000"/>
            <w:u w:val="none"/>
            <w:lang w:val="en-GB"/>
          </w:rPr>
          <w:t xml:space="preserve">, for a specific downstream analysis (see </w:t>
        </w:r>
        <w:r w:rsidR="009F428B" w:rsidRPr="00F44668">
          <w:rPr>
            <w:rStyle w:val="Internetverknpfung"/>
            <w:rFonts w:ascii="Times New Roman" w:hAnsi="Times New Roman" w:cs="Times New Roman"/>
            <w:i/>
            <w:iCs/>
            <w:color w:val="000000"/>
            <w:u w:val="none"/>
            <w:lang w:val="en-GB"/>
            <w:rPrChange w:id="162" w:author="Guillaume Chomicki" w:date="2022-11-14T16:56:00Z">
              <w:rPr>
                <w:rStyle w:val="Internetverknpfung"/>
                <w:rFonts w:ascii="Times New Roman" w:hAnsi="Times New Roman" w:cs="Times New Roman"/>
                <w:color w:val="000000"/>
                <w:u w:val="none"/>
                <w:lang w:val="en-GB"/>
              </w:rPr>
            </w:rPrChange>
          </w:rPr>
          <w:t>Results</w:t>
        </w:r>
        <w:r w:rsidR="009F428B">
          <w:rPr>
            <w:rStyle w:val="Internetverknpfung"/>
            <w:rFonts w:ascii="Times New Roman" w:hAnsi="Times New Roman" w:cs="Times New Roman"/>
            <w:color w:val="000000"/>
            <w:u w:val="none"/>
            <w:lang w:val="en-GB"/>
          </w:rPr>
          <w:t xml:space="preserve"> and </w:t>
        </w:r>
        <w:r w:rsidR="009F428B" w:rsidRPr="00F44668">
          <w:rPr>
            <w:rStyle w:val="Internetverknpfung"/>
            <w:rFonts w:ascii="Times New Roman" w:hAnsi="Times New Roman" w:cs="Times New Roman"/>
            <w:i/>
            <w:iCs/>
            <w:color w:val="000000"/>
            <w:u w:val="none"/>
            <w:lang w:val="en-GB"/>
            <w:rPrChange w:id="163" w:author="Guillaume Chomicki" w:date="2022-11-14T16:56:00Z">
              <w:rPr>
                <w:rStyle w:val="Internetverknpfung"/>
                <w:rFonts w:ascii="Times New Roman" w:hAnsi="Times New Roman" w:cs="Times New Roman"/>
                <w:color w:val="000000"/>
                <w:u w:val="none"/>
                <w:lang w:val="en-GB"/>
              </w:rPr>
            </w:rPrChange>
          </w:rPr>
          <w:t>Discussion</w:t>
        </w:r>
        <w:r w:rsidR="009F428B">
          <w:rPr>
            <w:rStyle w:val="Internetverknpfung"/>
            <w:rFonts w:ascii="Times New Roman" w:hAnsi="Times New Roman" w:cs="Times New Roman"/>
            <w:color w:val="000000"/>
            <w:u w:val="none"/>
            <w:lang w:val="en-GB"/>
          </w:rPr>
          <w:t xml:space="preserve"> sections). </w:t>
        </w:r>
      </w:ins>
      <w:moveToRangeStart w:id="164" w:author="Guillaume Chomicki" w:date="2022-11-14T16:59:00Z" w:name="move119337598"/>
      <w:moveTo w:id="165" w:author="Guillaume Chomicki" w:date="2022-11-14T16:59:00Z">
        <w:del w:id="166" w:author="Guillaume Chomicki" w:date="2022-11-14T16:59:00Z">
          <w:r w:rsidR="00383AFD" w:rsidRPr="009D2F94" w:rsidDel="00383AFD">
            <w:rPr>
              <w:rStyle w:val="Internetverknpfung"/>
              <w:rFonts w:ascii="Times New Roman" w:hAnsi="Times New Roman" w:cs="Times New Roman"/>
              <w:color w:val="000000"/>
              <w:u w:val="none"/>
              <w:lang w:val="en-GB"/>
            </w:rPr>
            <w:delText>We had seven discrete traits as well as five continuous, which</w:delText>
          </w:r>
        </w:del>
      </w:moveTo>
      <w:ins w:id="167" w:author="Guillaume Chomicki" w:date="2022-11-14T16:59:00Z">
        <w:r w:rsidR="00383AFD">
          <w:rPr>
            <w:rStyle w:val="Internetverknpfung"/>
            <w:rFonts w:ascii="Times New Roman" w:hAnsi="Times New Roman" w:cs="Times New Roman"/>
            <w:color w:val="000000"/>
            <w:u w:val="none"/>
            <w:lang w:val="en-GB"/>
          </w:rPr>
          <w:t xml:space="preserve">These traits </w:t>
        </w:r>
      </w:ins>
      <w:ins w:id="168" w:author="Guillaume Chomicki" w:date="2022-11-14T17:00:00Z">
        <w:r w:rsidR="00383AFD">
          <w:rPr>
            <w:rStyle w:val="Internetverknpfung"/>
            <w:rFonts w:ascii="Times New Roman" w:hAnsi="Times New Roman" w:cs="Times New Roman"/>
            <w:color w:val="000000"/>
            <w:u w:val="none"/>
            <w:lang w:val="en-GB"/>
          </w:rPr>
          <w:t>were</w:t>
        </w:r>
      </w:ins>
      <w:moveTo w:id="169" w:author="Guillaume Chomicki" w:date="2022-11-14T16:59:00Z">
        <w:del w:id="170" w:author="Guillaume Chomicki" w:date="2022-11-14T17:00:00Z">
          <w:r w:rsidR="00383AFD" w:rsidRPr="009D2F94" w:rsidDel="00383AFD">
            <w:rPr>
              <w:rStyle w:val="Internetverknpfung"/>
              <w:rFonts w:ascii="Times New Roman" w:hAnsi="Times New Roman" w:cs="Times New Roman"/>
              <w:color w:val="000000"/>
              <w:u w:val="none"/>
              <w:lang w:val="en-GB"/>
            </w:rPr>
            <w:delText xml:space="preserve"> we</w:delText>
          </w:r>
        </w:del>
        <w:r w:rsidR="00383AFD" w:rsidRPr="009D2F94">
          <w:rPr>
            <w:rStyle w:val="Internetverknpfung"/>
            <w:rFonts w:ascii="Times New Roman" w:hAnsi="Times New Roman" w:cs="Times New Roman"/>
            <w:color w:val="000000"/>
            <w:u w:val="none"/>
            <w:lang w:val="en-GB"/>
          </w:rPr>
          <w:t xml:space="preserve"> coded based on </w:t>
        </w:r>
        <w:r w:rsidR="00383AFD" w:rsidRPr="00FC676F">
          <w:rPr>
            <w:rStyle w:val="Internetverknpfung"/>
            <w:rFonts w:ascii="Times New Roman" w:hAnsi="Times New Roman" w:cs="Times New Roman"/>
            <w:color w:val="000000"/>
            <w:u w:val="none"/>
            <w:lang w:val="en-GB"/>
          </w:rPr>
          <w:t>literature (</w:t>
        </w:r>
        <w:r w:rsidR="00383AFD" w:rsidRPr="00376255">
          <w:rPr>
            <w:rStyle w:val="Internetverknpfung"/>
            <w:rFonts w:ascii="Times New Roman" w:hAnsi="Times New Roman" w:cs="Times New Roman"/>
            <w:color w:val="000000"/>
            <w:u w:val="none"/>
            <w:lang w:val="en-GB"/>
          </w:rPr>
          <w:t>Huxley, 1978; 1993; Huxley-Lambrick, 1981</w:t>
        </w:r>
        <w:r w:rsidR="00383AFD" w:rsidRPr="00FC676F">
          <w:rPr>
            <w:rStyle w:val="Internetverknpfung"/>
            <w:rFonts w:ascii="Times New Roman" w:hAnsi="Times New Roman" w:cs="Times New Roman"/>
            <w:color w:val="000000"/>
            <w:u w:val="none"/>
            <w:lang w:val="en-GB"/>
          </w:rPr>
          <w:t>; Jebb, 1985, 1991a, 1991b; Huxley an</w:t>
        </w:r>
        <w:r w:rsidR="00383AFD" w:rsidRPr="009D2F94">
          <w:rPr>
            <w:rStyle w:val="Internetverknpfung"/>
            <w:rFonts w:ascii="Times New Roman" w:hAnsi="Times New Roman" w:cs="Times New Roman"/>
            <w:color w:val="000000"/>
            <w:u w:val="none"/>
            <w:lang w:val="en-GB"/>
          </w:rPr>
          <w:t>d Jebb, 1991a, 1991b, 1991c; 1993; Chomicki and Renner, 2016a, 2016b, 2017, 2019a, 2019b; Jebb and Huxley, 2019; Chomicki et al., 2016, 2017).</w:t>
        </w:r>
      </w:moveTo>
      <w:moveToRangeEnd w:id="164"/>
    </w:p>
    <w:p w14:paraId="3921D14D" w14:textId="20352D1B" w:rsidR="00F44668" w:rsidRDefault="009F428B">
      <w:pPr>
        <w:rPr>
          <w:ins w:id="171" w:author="Guillaume Chomicki" w:date="2022-11-14T16:56:00Z"/>
          <w:rStyle w:val="Internetverknpfung"/>
          <w:rFonts w:ascii="Times New Roman" w:hAnsi="Times New Roman" w:cs="Times New Roman"/>
          <w:color w:val="000000"/>
          <w:u w:val="none"/>
          <w:lang w:val="en-GB"/>
        </w:rPr>
      </w:pPr>
      <w:ins w:id="172" w:author="Guillaume Chomicki" w:date="2022-11-14T16:50:00Z">
        <w:r>
          <w:rPr>
            <w:rStyle w:val="Internetverknpfung"/>
            <w:rFonts w:ascii="Times New Roman" w:hAnsi="Times New Roman" w:cs="Times New Roman"/>
            <w:color w:val="000000"/>
            <w:u w:val="none"/>
            <w:lang w:val="en-GB"/>
          </w:rPr>
          <w:tab/>
          <w:t>For the continuous, non-</w:t>
        </w:r>
      </w:ins>
      <w:ins w:id="173" w:author="Guillaume Chomicki" w:date="2022-11-14T16:51:00Z">
        <w:r>
          <w:rPr>
            <w:rStyle w:val="Internetverknpfung"/>
            <w:rFonts w:ascii="Times New Roman" w:hAnsi="Times New Roman" w:cs="Times New Roman"/>
            <w:color w:val="000000"/>
            <w:u w:val="none"/>
            <w:lang w:val="en-GB"/>
          </w:rPr>
          <w:t>mutualistic</w:t>
        </w:r>
      </w:ins>
      <w:ins w:id="174" w:author="Guillaume Chomicki" w:date="2022-11-14T16:50:00Z">
        <w:r>
          <w:rPr>
            <w:rStyle w:val="Internetverknpfung"/>
            <w:rFonts w:ascii="Times New Roman" w:hAnsi="Times New Roman" w:cs="Times New Roman"/>
            <w:color w:val="000000"/>
            <w:u w:val="none"/>
            <w:lang w:val="en-GB"/>
          </w:rPr>
          <w:t xml:space="preserve"> traits, we focused on the following four traits, namely </w:t>
        </w:r>
      </w:ins>
      <w:ins w:id="175" w:author="Guillaume Chomicki" w:date="2022-11-14T16:59:00Z">
        <w:r w:rsidR="00383AFD" w:rsidRPr="009D2F94">
          <w:rPr>
            <w:rStyle w:val="Internetverknpfung"/>
            <w:rFonts w:ascii="Times New Roman" w:hAnsi="Times New Roman" w:cs="Times New Roman"/>
            <w:color w:val="000000"/>
            <w:u w:val="none"/>
            <w:lang w:val="en-GB"/>
          </w:rPr>
          <w:t xml:space="preserve">stem </w:t>
        </w:r>
      </w:ins>
      <w:ins w:id="176" w:author="Guillaume Chomicki" w:date="2022-11-14T17:19:00Z">
        <w:r w:rsidR="00695707">
          <w:rPr>
            <w:rStyle w:val="Internetverknpfung"/>
            <w:rFonts w:ascii="Times New Roman" w:hAnsi="Times New Roman" w:cs="Times New Roman"/>
            <w:color w:val="000000"/>
            <w:u w:val="none"/>
            <w:lang w:val="en-GB"/>
          </w:rPr>
          <w:t>cross-</w:t>
        </w:r>
      </w:ins>
      <w:ins w:id="177" w:author="Guillaume Chomicki" w:date="2022-11-14T17:20:00Z">
        <w:r w:rsidR="00695707">
          <w:rPr>
            <w:rStyle w:val="Internetverknpfung"/>
            <w:rFonts w:ascii="Times New Roman" w:hAnsi="Times New Roman" w:cs="Times New Roman"/>
            <w:color w:val="000000"/>
            <w:u w:val="none"/>
            <w:lang w:val="en-GB"/>
          </w:rPr>
          <w:t xml:space="preserve">section </w:t>
        </w:r>
      </w:ins>
      <w:ins w:id="178" w:author="Guillaume Chomicki" w:date="2022-11-14T16:59:00Z">
        <w:r w:rsidR="00383AFD" w:rsidRPr="009D2F94">
          <w:rPr>
            <w:rStyle w:val="Internetverknpfung"/>
            <w:rFonts w:ascii="Times New Roman" w:hAnsi="Times New Roman" w:cs="Times New Roman"/>
            <w:color w:val="000000"/>
            <w:u w:val="none"/>
            <w:lang w:val="en-GB"/>
          </w:rPr>
          <w:t>area, leaf area, corolla length, petiole length</w:t>
        </w:r>
      </w:ins>
      <w:ins w:id="179" w:author="Guillaume Chomicki" w:date="2022-11-14T17:00:00Z">
        <w:r w:rsidR="00383AFD">
          <w:rPr>
            <w:rStyle w:val="Internetverknpfung"/>
            <w:rFonts w:ascii="Times New Roman" w:hAnsi="Times New Roman" w:cs="Times New Roman"/>
            <w:color w:val="000000"/>
            <w:u w:val="none"/>
            <w:lang w:val="en-GB"/>
          </w:rPr>
          <w:t xml:space="preserve"> and they</w:t>
        </w:r>
        <w:r w:rsidR="00383AFD" w:rsidRPr="00383AFD">
          <w:rPr>
            <w:rStyle w:val="Internetverknpfung"/>
            <w:rFonts w:ascii="Times New Roman" w:hAnsi="Times New Roman" w:cs="Times New Roman"/>
            <w:color w:val="000000"/>
            <w:u w:val="none"/>
            <w:lang w:val="en-GB"/>
          </w:rPr>
          <w:t xml:space="preserve"> </w:t>
        </w:r>
        <w:r w:rsidR="00383AFD" w:rsidRPr="009D2F94">
          <w:rPr>
            <w:rStyle w:val="Internetverknpfung"/>
            <w:rFonts w:ascii="Times New Roman" w:hAnsi="Times New Roman" w:cs="Times New Roman"/>
            <w:color w:val="000000"/>
            <w:u w:val="none"/>
            <w:lang w:val="en-GB"/>
          </w:rPr>
          <w:t>were either taken for references cited above or measured based on herbarium specimens, available from jstor Global Plants (</w:t>
        </w:r>
        <w:r w:rsidR="00383AFD" w:rsidRPr="009D2F94">
          <w:fldChar w:fldCharType="begin"/>
        </w:r>
        <w:r w:rsidR="00383AFD" w:rsidRPr="008F69C0">
          <w:rPr>
            <w:lang w:val="en-GB"/>
          </w:rPr>
          <w:instrText xml:space="preserve"> HYPERLINK "https://plants.jstor.org" </w:instrText>
        </w:r>
        <w:r w:rsidR="00383AFD" w:rsidRPr="009D2F94">
          <w:fldChar w:fldCharType="separate"/>
        </w:r>
        <w:r w:rsidR="00383AFD" w:rsidRPr="009D2F94">
          <w:rPr>
            <w:rStyle w:val="Hyperlink"/>
            <w:rFonts w:ascii="Times New Roman" w:hAnsi="Times New Roman" w:cs="Times New Roman"/>
            <w:lang w:val="en-GB"/>
          </w:rPr>
          <w:t>https://plants.jstor.org</w:t>
        </w:r>
        <w:r w:rsidR="00383AFD" w:rsidRPr="009D2F94">
          <w:rPr>
            <w:rStyle w:val="Hyperlink"/>
            <w:rFonts w:ascii="Times New Roman" w:hAnsi="Times New Roman" w:cs="Times New Roman"/>
            <w:lang w:val="en-GB"/>
          </w:rPr>
          <w:fldChar w:fldCharType="end"/>
        </w:r>
        <w:r w:rsidR="00383AFD" w:rsidRPr="009D2F94">
          <w:rPr>
            <w:rStyle w:val="Internetverknpfung"/>
            <w:rFonts w:ascii="Times New Roman" w:hAnsi="Times New Roman" w:cs="Times New Roman"/>
            <w:color w:val="000000"/>
            <w:u w:val="none"/>
            <w:lang w:val="en-GB"/>
          </w:rPr>
          <w:t>).</w:t>
        </w:r>
      </w:ins>
      <w:ins w:id="180" w:author="Guillaume Chomicki" w:date="2022-11-14T17:14:00Z">
        <w:r w:rsidR="00165F00">
          <w:rPr>
            <w:rStyle w:val="Internetverknpfung"/>
            <w:rFonts w:ascii="Times New Roman" w:hAnsi="Times New Roman" w:cs="Times New Roman"/>
            <w:color w:val="000000"/>
            <w:u w:val="none"/>
            <w:lang w:val="en-GB"/>
          </w:rPr>
          <w:t xml:space="preserve"> </w:t>
        </w:r>
      </w:ins>
    </w:p>
    <w:p w14:paraId="569F2CED" w14:textId="70EEF529" w:rsidR="00635C79" w:rsidRPr="00EB075C" w:rsidRDefault="00000000">
      <w:pPr>
        <w:ind w:firstLine="720"/>
        <w:rPr>
          <w:ins w:id="181" w:author="Gustavo Burin" w:date="2022-07-13T12:06:00Z"/>
          <w:rFonts w:ascii="Times New Roman" w:hAnsi="Times New Roman" w:cs="Times New Roman"/>
          <w:color w:val="000000"/>
          <w:lang w:val="en-GB"/>
        </w:rPr>
        <w:pPrChange w:id="182" w:author="Guillaume Chomicki" w:date="2022-11-14T17:00:00Z">
          <w:pPr/>
        </w:pPrChange>
      </w:pPr>
      <w:moveFromRangeStart w:id="183" w:author="Guillaume Chomicki" w:date="2022-11-14T16:59:00Z" w:name="move119337598"/>
      <w:moveFrom w:id="184" w:author="Guillaume Chomicki" w:date="2022-11-14T16:59:00Z">
        <w:r w:rsidRPr="009D2F94" w:rsidDel="00383AFD">
          <w:rPr>
            <w:rStyle w:val="Internetverknpfung"/>
            <w:rFonts w:ascii="Times New Roman" w:hAnsi="Times New Roman" w:cs="Times New Roman"/>
            <w:color w:val="000000"/>
            <w:u w:val="none"/>
            <w:lang w:val="en-GB"/>
          </w:rPr>
          <w:t xml:space="preserve">We had seven discrete traits as well as five continuous, which we coded based on </w:t>
        </w:r>
        <w:r w:rsidRPr="00FC676F" w:rsidDel="00383AFD">
          <w:rPr>
            <w:rStyle w:val="Internetverknpfung"/>
            <w:rFonts w:ascii="Times New Roman" w:hAnsi="Times New Roman" w:cs="Times New Roman"/>
            <w:color w:val="000000"/>
            <w:u w:val="none"/>
            <w:lang w:val="en-GB"/>
          </w:rPr>
          <w:t>literature (</w:t>
        </w:r>
        <w:r w:rsidRPr="00FC676F" w:rsidDel="00383AFD">
          <w:rPr>
            <w:rStyle w:val="Internetverknpfung"/>
            <w:rFonts w:ascii="Times New Roman" w:hAnsi="Times New Roman" w:cs="Times New Roman"/>
            <w:color w:val="000000"/>
            <w:u w:val="none"/>
            <w:lang w:val="en-GB"/>
            <w:rPrChange w:id="185" w:author="Guillaume Chomicki" w:date="2022-11-14T16:07:00Z">
              <w:rPr>
                <w:rStyle w:val="Internetverknpfung"/>
                <w:rFonts w:ascii="Times New Roman" w:hAnsi="Times New Roman" w:cs="Times New Roman"/>
                <w:color w:val="000000"/>
                <w:highlight w:val="yellow"/>
                <w:u w:val="none"/>
                <w:lang w:val="en-GB"/>
              </w:rPr>
            </w:rPrChange>
          </w:rPr>
          <w:t>Huxley, 1978; 1993; Huxley-Lambrick, 1981</w:t>
        </w:r>
        <w:r w:rsidRPr="00FC676F" w:rsidDel="00383AFD">
          <w:rPr>
            <w:rStyle w:val="Internetverknpfung"/>
            <w:rFonts w:ascii="Times New Roman" w:hAnsi="Times New Roman" w:cs="Times New Roman"/>
            <w:color w:val="000000"/>
            <w:u w:val="none"/>
            <w:lang w:val="en-GB"/>
          </w:rPr>
          <w:t>; Jebb, 1985, 1991a, 1991b; Huxley an</w:t>
        </w:r>
        <w:r w:rsidRPr="009D2F94" w:rsidDel="00383AFD">
          <w:rPr>
            <w:rStyle w:val="Internetverknpfung"/>
            <w:rFonts w:ascii="Times New Roman" w:hAnsi="Times New Roman" w:cs="Times New Roman"/>
            <w:color w:val="000000"/>
            <w:u w:val="none"/>
            <w:lang w:val="en-GB"/>
          </w:rPr>
          <w:t xml:space="preserve">d Jebb, 1991a, 1991b, 1991c; 1993; Chomicki and Renner, 2016a, 2016b, 2017, 2019a, 2019b; Jebb and Huxley, 2019; Chomicki et al., 2016, 2017). </w:t>
        </w:r>
      </w:moveFrom>
      <w:moveFromRangeEnd w:id="183"/>
      <w:del w:id="186" w:author="Guillaume Chomicki" w:date="2022-11-14T17:14:00Z">
        <w:r w:rsidRPr="009D2F94" w:rsidDel="00165F00">
          <w:rPr>
            <w:rStyle w:val="Internetverknpfung"/>
            <w:rFonts w:ascii="Times New Roman" w:hAnsi="Times New Roman" w:cs="Times New Roman"/>
            <w:color w:val="000000"/>
            <w:u w:val="none"/>
            <w:lang w:val="en-GB"/>
          </w:rPr>
          <w:delText>The discrete trait dataset consisted of the following traits: (1)</w:delText>
        </w:r>
      </w:del>
      <w:r w:rsidRPr="009D2F94">
        <w:rPr>
          <w:rStyle w:val="Internetverknpfung"/>
          <w:rFonts w:ascii="Times New Roman" w:hAnsi="Times New Roman" w:cs="Times New Roman"/>
          <w:color w:val="000000"/>
          <w:u w:val="none"/>
          <w:lang w:val="en-GB"/>
        </w:rPr>
        <w:t xml:space="preserve"> </w:t>
      </w:r>
      <w:r w:rsidRPr="00C9260C">
        <w:rPr>
          <w:rStyle w:val="Internetverknpfung"/>
          <w:rFonts w:ascii="Times New Roman" w:hAnsi="Times New Roman" w:cs="Times New Roman"/>
          <w:i/>
          <w:iCs/>
          <w:color w:val="000000"/>
          <w:u w:val="none"/>
          <w:lang w:val="en-GB"/>
          <w:rPrChange w:id="187" w:author="Guillaume Chomicki" w:date="2022-11-14T17:28:00Z">
            <w:rPr>
              <w:rStyle w:val="Internetverknpfung"/>
              <w:rFonts w:ascii="Times New Roman" w:hAnsi="Times New Roman" w:cs="Times New Roman"/>
              <w:color w:val="000000"/>
              <w:u w:val="none"/>
              <w:lang w:val="en-GB"/>
            </w:rPr>
          </w:rPrChange>
        </w:rPr>
        <w:t xml:space="preserve">Inner </w:t>
      </w:r>
      <w:commentRangeStart w:id="188"/>
      <w:r w:rsidRPr="00C9260C">
        <w:rPr>
          <w:rStyle w:val="Internetverknpfung"/>
          <w:rFonts w:ascii="Times New Roman" w:hAnsi="Times New Roman" w:cs="Times New Roman"/>
          <w:i/>
          <w:iCs/>
          <w:color w:val="000000"/>
          <w:u w:val="none"/>
          <w:lang w:val="en-GB"/>
          <w:rPrChange w:id="189" w:author="Guillaume Chomicki" w:date="2022-11-14T17:28:00Z">
            <w:rPr>
              <w:rStyle w:val="Internetverknpfung"/>
              <w:rFonts w:ascii="Times New Roman" w:hAnsi="Times New Roman" w:cs="Times New Roman"/>
              <w:color w:val="000000"/>
              <w:u w:val="none"/>
              <w:lang w:val="en-GB"/>
            </w:rPr>
          </w:rPrChange>
        </w:rPr>
        <w:t>domatium</w:t>
      </w:r>
      <w:commentRangeEnd w:id="188"/>
      <w:r w:rsidR="002E5F73" w:rsidRPr="00C9260C">
        <w:rPr>
          <w:rStyle w:val="CommentReference"/>
          <w:i/>
          <w:iCs/>
          <w:rPrChange w:id="190" w:author="Guillaume Chomicki" w:date="2022-11-14T17:28:00Z">
            <w:rPr>
              <w:rStyle w:val="CommentReference"/>
            </w:rPr>
          </w:rPrChange>
        </w:rPr>
        <w:commentReference w:id="188"/>
      </w:r>
      <w:r w:rsidRPr="00C9260C">
        <w:rPr>
          <w:rStyle w:val="Internetverknpfung"/>
          <w:rFonts w:ascii="Times New Roman" w:hAnsi="Times New Roman" w:cs="Times New Roman"/>
          <w:i/>
          <w:iCs/>
          <w:color w:val="000000"/>
          <w:u w:val="none"/>
          <w:lang w:val="en-GB"/>
          <w:rPrChange w:id="191" w:author="Guillaume Chomicki" w:date="2022-11-14T17:28:00Z">
            <w:rPr>
              <w:rStyle w:val="Internetverknpfung"/>
              <w:rFonts w:ascii="Times New Roman" w:hAnsi="Times New Roman" w:cs="Times New Roman"/>
              <w:color w:val="000000"/>
              <w:u w:val="none"/>
              <w:lang w:val="en-GB"/>
            </w:rPr>
          </w:rPrChange>
        </w:rPr>
        <w:t xml:space="preserve"> tissue differentiatio</w:t>
      </w:r>
      <w:ins w:id="192" w:author="Guillaume Chomicki" w:date="2022-11-14T17:16:00Z">
        <w:r w:rsidR="00CD5FFF" w:rsidRPr="00C9260C">
          <w:rPr>
            <w:rStyle w:val="Internetverknpfung"/>
            <w:rFonts w:ascii="Times New Roman" w:hAnsi="Times New Roman" w:cs="Times New Roman"/>
            <w:i/>
            <w:iCs/>
            <w:color w:val="000000"/>
            <w:u w:val="none"/>
            <w:lang w:val="en-GB"/>
            <w:rPrChange w:id="193" w:author="Guillaume Chomicki" w:date="2022-11-14T17:28:00Z">
              <w:rPr>
                <w:rStyle w:val="Internetverknpfung"/>
                <w:rFonts w:ascii="Times New Roman" w:hAnsi="Times New Roman" w:cs="Times New Roman"/>
                <w:color w:val="000000"/>
                <w:u w:val="none"/>
                <w:lang w:val="en-GB"/>
              </w:rPr>
            </w:rPrChange>
          </w:rPr>
          <w:t>n</w:t>
        </w:r>
        <w:r w:rsidR="00CD5FFF">
          <w:rPr>
            <w:rStyle w:val="Internetverknpfung"/>
            <w:rFonts w:ascii="Times New Roman" w:hAnsi="Times New Roman" w:cs="Times New Roman"/>
            <w:color w:val="000000"/>
            <w:u w:val="none"/>
            <w:lang w:val="en-GB"/>
          </w:rPr>
          <w:t xml:space="preserve"> </w:t>
        </w:r>
      </w:ins>
      <w:del w:id="194" w:author="Guillaume Chomicki" w:date="2022-11-14T17:16:00Z">
        <w:r w:rsidRPr="009D2F94" w:rsidDel="00CD5FFF">
          <w:rPr>
            <w:rStyle w:val="Internetverknpfung"/>
            <w:rFonts w:ascii="Times New Roman" w:hAnsi="Times New Roman" w:cs="Times New Roman"/>
            <w:color w:val="000000"/>
            <w:u w:val="none"/>
            <w:lang w:val="en-GB"/>
          </w:rPr>
          <w:delText xml:space="preserve">n, </w:delText>
        </w:r>
      </w:del>
      <w:r w:rsidRPr="009D2F94">
        <w:rPr>
          <w:rStyle w:val="Internetverknpfung"/>
          <w:rFonts w:ascii="Times New Roman" w:hAnsi="Times New Roman" w:cs="Times New Roman"/>
          <w:color w:val="000000"/>
          <w:u w:val="none"/>
          <w:lang w:val="en-GB"/>
        </w:rPr>
        <w:t>with regard to warts</w:t>
      </w:r>
      <w:del w:id="195" w:author="Guillaume Chomicki" w:date="2022-11-14T17:15:00Z">
        <w:r w:rsidRPr="009D2F94" w:rsidDel="00CD5FFF">
          <w:rPr>
            <w:rStyle w:val="Internetverknpfung"/>
            <w:rFonts w:ascii="Times New Roman" w:hAnsi="Times New Roman" w:cs="Times New Roman"/>
            <w:color w:val="000000"/>
            <w:u w:val="none"/>
            <w:lang w:val="en-GB"/>
          </w:rPr>
          <w:delText>:</w:delText>
        </w:r>
      </w:del>
      <w:r w:rsidRPr="009D2F94">
        <w:rPr>
          <w:rStyle w:val="Internetverknpfung"/>
          <w:rFonts w:ascii="Times New Roman" w:hAnsi="Times New Roman" w:cs="Times New Roman"/>
          <w:color w:val="000000"/>
          <w:u w:val="none"/>
          <w:lang w:val="en-GB"/>
        </w:rPr>
        <w:t xml:space="preserve"> </w:t>
      </w:r>
      <w:ins w:id="196" w:author="Guillaume Chomicki" w:date="2022-11-14T17:15:00Z">
        <w:r w:rsidR="00CD5FFF">
          <w:rPr>
            <w:rStyle w:val="Internetverknpfung"/>
            <w:rFonts w:ascii="Times New Roman" w:hAnsi="Times New Roman" w:cs="Times New Roman"/>
            <w:color w:val="000000"/>
            <w:u w:val="none"/>
            <w:lang w:val="en-GB"/>
          </w:rPr>
          <w:t>(</w:t>
        </w:r>
      </w:ins>
      <w:r w:rsidRPr="009D2F94">
        <w:rPr>
          <w:rStyle w:val="Internetverknpfung"/>
          <w:rFonts w:ascii="Times New Roman" w:hAnsi="Times New Roman" w:cs="Times New Roman"/>
          <w:color w:val="000000"/>
          <w:u w:val="none"/>
          <w:lang w:val="en-GB"/>
        </w:rPr>
        <w:t>structures inside the domatium which are key in the ant-derived nutrients uptake</w:t>
      </w:r>
      <w:ins w:id="197" w:author="Guillaume Chomicki" w:date="2022-11-14T17:16:00Z">
        <w:r w:rsidR="00CD5FFF">
          <w:rPr>
            <w:rStyle w:val="Internetverknpfung"/>
            <w:rFonts w:ascii="Times New Roman" w:hAnsi="Times New Roman" w:cs="Times New Roman"/>
            <w:color w:val="000000"/>
            <w:u w:val="none"/>
            <w:lang w:val="en-GB"/>
          </w:rPr>
          <w:t>; c.f.</w:t>
        </w:r>
      </w:ins>
      <w:del w:id="198" w:author="Guillaume Chomicki" w:date="2022-11-14T17:16:00Z">
        <w:r w:rsidRPr="009D2F94" w:rsidDel="00CD5FFF">
          <w:rPr>
            <w:rStyle w:val="Internetverknpfung"/>
            <w:rFonts w:ascii="Times New Roman" w:hAnsi="Times New Roman" w:cs="Times New Roman"/>
            <w:color w:val="000000"/>
            <w:u w:val="none"/>
            <w:lang w:val="en-GB"/>
          </w:rPr>
          <w:delText xml:space="preserve"> (i.e.</w:delText>
        </w:r>
      </w:del>
      <w:r w:rsidRPr="009D2F94">
        <w:rPr>
          <w:rStyle w:val="Internetverknpfung"/>
          <w:rFonts w:ascii="Times New Roman" w:hAnsi="Times New Roman" w:cs="Times New Roman"/>
          <w:color w:val="000000"/>
          <w:u w:val="none"/>
          <w:lang w:val="en-GB"/>
        </w:rPr>
        <w:t xml:space="preserve"> </w:t>
      </w:r>
      <w:ins w:id="199" w:author="Guillaume Chomicki" w:date="2022-11-14T17:17:00Z">
        <w:r w:rsidR="00CD5FFF">
          <w:rPr>
            <w:rStyle w:val="Internetverknpfung"/>
            <w:rFonts w:ascii="Times New Roman" w:hAnsi="Times New Roman" w:cs="Times New Roman"/>
            <w:color w:val="000000"/>
            <w:u w:val="none"/>
            <w:lang w:val="en-GB"/>
          </w:rPr>
          <w:t xml:space="preserve">Huxley (1978), </w:t>
        </w:r>
      </w:ins>
      <w:r w:rsidRPr="009D2F94">
        <w:rPr>
          <w:rStyle w:val="Internetverknpfung"/>
          <w:rFonts w:ascii="Times New Roman" w:hAnsi="Times New Roman" w:cs="Times New Roman"/>
          <w:color w:val="000000"/>
          <w:u w:val="none"/>
          <w:lang w:val="en-GB"/>
        </w:rPr>
        <w:t>Chomicki and Renner</w:t>
      </w:r>
      <w:del w:id="200" w:author="Guillaume Chomicki" w:date="2022-11-14T17:17:00Z">
        <w:r w:rsidRPr="009D2F94" w:rsidDel="00CD5FFF">
          <w:rPr>
            <w:rStyle w:val="Internetverknpfung"/>
            <w:rFonts w:ascii="Times New Roman" w:hAnsi="Times New Roman" w:cs="Times New Roman"/>
            <w:color w:val="000000"/>
            <w:u w:val="none"/>
            <w:lang w:val="en-GB"/>
          </w:rPr>
          <w:delText>,</w:delText>
        </w:r>
      </w:del>
      <w:r w:rsidRPr="009D2F94">
        <w:rPr>
          <w:rStyle w:val="Internetverknpfung"/>
          <w:rFonts w:ascii="Times New Roman" w:hAnsi="Times New Roman" w:cs="Times New Roman"/>
          <w:color w:val="000000"/>
          <w:u w:val="none"/>
          <w:lang w:val="en-GB"/>
        </w:rPr>
        <w:t xml:space="preserve"> </w:t>
      </w:r>
      <w:ins w:id="201" w:author="Guillaume Chomicki" w:date="2022-11-14T17:17:00Z">
        <w:r w:rsidR="00CD5FFF">
          <w:rPr>
            <w:rStyle w:val="Internetverknpfung"/>
            <w:rFonts w:ascii="Times New Roman" w:hAnsi="Times New Roman" w:cs="Times New Roman"/>
            <w:color w:val="000000"/>
            <w:u w:val="none"/>
            <w:lang w:val="en-GB"/>
          </w:rPr>
          <w:t>(</w:t>
        </w:r>
      </w:ins>
      <w:r w:rsidRPr="009D2F94">
        <w:rPr>
          <w:rStyle w:val="Internetverknpfung"/>
          <w:rFonts w:ascii="Times New Roman" w:hAnsi="Times New Roman" w:cs="Times New Roman"/>
          <w:color w:val="000000"/>
          <w:u w:val="none"/>
          <w:lang w:val="en-GB"/>
        </w:rPr>
        <w:t>2019)</w:t>
      </w:r>
      <w:ins w:id="202" w:author="Guillaume Chomicki" w:date="2022-11-14T17:20:00Z">
        <w:r w:rsidR="00695707">
          <w:rPr>
            <w:rStyle w:val="Internetverknpfung"/>
            <w:rFonts w:ascii="Times New Roman" w:hAnsi="Times New Roman" w:cs="Times New Roman"/>
            <w:color w:val="000000"/>
            <w:u w:val="none"/>
            <w:lang w:val="en-GB"/>
          </w:rPr>
          <w:t>)</w:t>
        </w:r>
      </w:ins>
      <w:r w:rsidRPr="009D2F94">
        <w:rPr>
          <w:rStyle w:val="Internetverknpfung"/>
          <w:rFonts w:ascii="Times New Roman" w:hAnsi="Times New Roman" w:cs="Times New Roman"/>
          <w:color w:val="000000"/>
          <w:u w:val="none"/>
          <w:lang w:val="en-GB"/>
        </w:rPr>
        <w:t xml:space="preserve"> were coded as ‘0’ when they were lacking but the species lacked a domatium, ‘1’ when they were not fully differentiated, with interspersed areas being ‘wart</w:t>
      </w:r>
      <w:ins w:id="203" w:author="Guillaume Chomicki" w:date="2022-11-14T16:05:00Z">
        <w:r w:rsidR="00C32785">
          <w:rPr>
            <w:rStyle w:val="Internetverknpfung"/>
            <w:rFonts w:ascii="Times New Roman" w:hAnsi="Times New Roman" w:cs="Times New Roman"/>
            <w:color w:val="000000"/>
            <w:u w:val="none"/>
            <w:lang w:val="en-GB"/>
          </w:rPr>
          <w:t>y</w:t>
        </w:r>
      </w:ins>
      <w:r w:rsidRPr="009D2F94">
        <w:rPr>
          <w:rStyle w:val="Internetverknpfung"/>
          <w:rFonts w:ascii="Times New Roman" w:hAnsi="Times New Roman" w:cs="Times New Roman"/>
          <w:color w:val="000000"/>
          <w:u w:val="none"/>
          <w:lang w:val="en-GB"/>
        </w:rPr>
        <w:t xml:space="preserve">-like’ (with the warts being unevenly spaced and sized) and others ‘smooth-like’ but without clear-cut full differentiation, ‘2’ when they were fully differentiated into warty and smooth areas, ‘3’ absent (but domatium present). </w:t>
      </w:r>
      <w:del w:id="204" w:author="Guillaume Chomicki" w:date="2022-11-14T17:16:00Z">
        <w:r w:rsidRPr="00C9260C" w:rsidDel="00CD5FFF">
          <w:rPr>
            <w:rStyle w:val="Internetverknpfung"/>
            <w:rFonts w:ascii="Times New Roman" w:hAnsi="Times New Roman" w:cs="Times New Roman"/>
            <w:i/>
            <w:iCs/>
            <w:color w:val="000000"/>
            <w:u w:val="none"/>
            <w:lang w:val="en-GB"/>
            <w:rPrChange w:id="205" w:author="Guillaume Chomicki" w:date="2022-11-14T17:28:00Z">
              <w:rPr>
                <w:rStyle w:val="Internetverknpfung"/>
                <w:rFonts w:ascii="Times New Roman" w:hAnsi="Times New Roman" w:cs="Times New Roman"/>
                <w:color w:val="000000"/>
                <w:u w:val="none"/>
                <w:lang w:val="en-GB"/>
              </w:rPr>
            </w:rPrChange>
          </w:rPr>
          <w:delText xml:space="preserve">(2) </w:delText>
        </w:r>
      </w:del>
      <w:r w:rsidRPr="00C9260C">
        <w:rPr>
          <w:rStyle w:val="Internetverknpfung"/>
          <w:rFonts w:ascii="Times New Roman" w:hAnsi="Times New Roman" w:cs="Times New Roman"/>
          <w:i/>
          <w:iCs/>
          <w:color w:val="000000"/>
          <w:u w:val="none"/>
          <w:lang w:val="en-GB"/>
          <w:rPrChange w:id="206" w:author="Guillaume Chomicki" w:date="2022-11-14T17:28:00Z">
            <w:rPr>
              <w:rStyle w:val="Internetverknpfung"/>
              <w:rFonts w:ascii="Times New Roman" w:hAnsi="Times New Roman" w:cs="Times New Roman"/>
              <w:color w:val="000000"/>
              <w:u w:val="none"/>
              <w:lang w:val="en-GB"/>
            </w:rPr>
          </w:rPrChange>
        </w:rPr>
        <w:t>Food rewards</w:t>
      </w:r>
      <w:r w:rsidRPr="009D2F94">
        <w:rPr>
          <w:rStyle w:val="Internetverknpfung"/>
          <w:rFonts w:ascii="Times New Roman" w:hAnsi="Times New Roman" w:cs="Times New Roman"/>
          <w:color w:val="000000"/>
          <w:u w:val="none"/>
          <w:lang w:val="en-GB"/>
        </w:rPr>
        <w:t xml:space="preserve">, consisting of post-anthetic sugar rewards, c.f. Chomicki et al. (2016), were coded ‘0’ when absent in species without domatium, ‘1’ when absent (but domatium present), and ‘2’ when present. </w:t>
      </w:r>
      <w:ins w:id="207" w:author="Guillaume Chomicki" w:date="2022-11-14T17:28:00Z">
        <w:r w:rsidR="00C9260C" w:rsidRPr="00C9260C">
          <w:rPr>
            <w:rStyle w:val="Internetverknpfung"/>
            <w:rFonts w:ascii="Times New Roman" w:hAnsi="Times New Roman" w:cs="Times New Roman"/>
            <w:i/>
            <w:iCs/>
            <w:color w:val="000000"/>
            <w:u w:val="none"/>
            <w:lang w:val="en-GB"/>
            <w:rPrChange w:id="208" w:author="Guillaume Chomicki" w:date="2022-11-14T17:28:00Z">
              <w:rPr>
                <w:rStyle w:val="Internetverknpfung"/>
                <w:rFonts w:ascii="Times New Roman" w:hAnsi="Times New Roman" w:cs="Times New Roman"/>
                <w:color w:val="000000"/>
                <w:u w:val="none"/>
                <w:lang w:val="en-GB"/>
              </w:rPr>
            </w:rPrChange>
          </w:rPr>
          <w:t>Domatium entrance holes</w:t>
        </w:r>
        <w:r w:rsidR="00C9260C">
          <w:rPr>
            <w:rStyle w:val="Internetverknpfung"/>
            <w:rFonts w:ascii="Times New Roman" w:hAnsi="Times New Roman" w:cs="Times New Roman"/>
            <w:color w:val="000000"/>
            <w:u w:val="none"/>
            <w:lang w:val="en-GB"/>
          </w:rPr>
          <w:t xml:space="preserve"> were coded </w:t>
        </w:r>
      </w:ins>
      <w:ins w:id="209" w:author="Guillaume Chomicki" w:date="2022-11-14T17:32:00Z">
        <w:r w:rsidR="0041617F">
          <w:rPr>
            <w:rStyle w:val="Internetverknpfung"/>
            <w:rFonts w:ascii="Times New Roman" w:hAnsi="Times New Roman" w:cs="Times New Roman"/>
            <w:color w:val="000000"/>
            <w:u w:val="none"/>
            <w:lang w:val="en-GB"/>
          </w:rPr>
          <w:t>as ‘</w:t>
        </w:r>
        <w:r w:rsidR="0041617F" w:rsidRPr="0041617F">
          <w:rPr>
            <w:rStyle w:val="Internetverknpfung"/>
            <w:rFonts w:ascii="Times New Roman" w:hAnsi="Times New Roman" w:cs="Times New Roman"/>
            <w:color w:val="000000"/>
            <w:u w:val="none"/>
            <w:lang w:val="en-GB"/>
          </w:rPr>
          <w:t>0</w:t>
        </w:r>
        <w:r w:rsidR="0041617F">
          <w:rPr>
            <w:rStyle w:val="Internetverknpfung"/>
            <w:rFonts w:ascii="Times New Roman" w:hAnsi="Times New Roman" w:cs="Times New Roman"/>
            <w:color w:val="000000"/>
            <w:u w:val="none"/>
            <w:lang w:val="en-GB"/>
          </w:rPr>
          <w:t xml:space="preserve">’ </w:t>
        </w:r>
        <w:r w:rsidR="0041617F" w:rsidRPr="0041617F">
          <w:rPr>
            <w:rStyle w:val="Internetverknpfung"/>
            <w:rFonts w:ascii="Times New Roman" w:hAnsi="Times New Roman" w:cs="Times New Roman"/>
            <w:color w:val="000000"/>
            <w:u w:val="none"/>
            <w:lang w:val="en-GB"/>
          </w:rPr>
          <w:t>no domati</w:t>
        </w:r>
      </w:ins>
      <w:ins w:id="210" w:author="Guillaume Chomicki" w:date="2022-11-14T17:33:00Z">
        <w:r w:rsidR="0041617F">
          <w:rPr>
            <w:rStyle w:val="Internetverknpfung"/>
            <w:rFonts w:ascii="Times New Roman" w:hAnsi="Times New Roman" w:cs="Times New Roman"/>
            <w:color w:val="000000"/>
            <w:u w:val="none"/>
            <w:lang w:val="en-GB"/>
          </w:rPr>
          <w:t>um</w:t>
        </w:r>
      </w:ins>
      <w:ins w:id="211" w:author="Guillaume Chomicki" w:date="2022-11-14T17:32:00Z">
        <w:r w:rsidR="0041617F">
          <w:rPr>
            <w:rStyle w:val="Internetverknpfung"/>
            <w:rFonts w:ascii="Times New Roman" w:hAnsi="Times New Roman" w:cs="Times New Roman"/>
            <w:color w:val="000000"/>
            <w:u w:val="none"/>
            <w:lang w:val="en-GB"/>
          </w:rPr>
          <w:t>, ‘</w:t>
        </w:r>
        <w:r w:rsidR="0041617F" w:rsidRPr="0041617F">
          <w:rPr>
            <w:rStyle w:val="Internetverknpfung"/>
            <w:rFonts w:ascii="Times New Roman" w:hAnsi="Times New Roman" w:cs="Times New Roman"/>
            <w:color w:val="000000"/>
            <w:u w:val="none"/>
            <w:lang w:val="en-GB"/>
          </w:rPr>
          <w:t>1</w:t>
        </w:r>
        <w:r w:rsidR="0041617F">
          <w:rPr>
            <w:rStyle w:val="Internetverknpfung"/>
            <w:rFonts w:ascii="Times New Roman" w:hAnsi="Times New Roman" w:cs="Times New Roman"/>
            <w:color w:val="000000"/>
            <w:u w:val="none"/>
            <w:lang w:val="en-GB"/>
          </w:rPr>
          <w:t xml:space="preserve">’ </w:t>
        </w:r>
        <w:r w:rsidR="0041617F" w:rsidRPr="0041617F">
          <w:rPr>
            <w:rStyle w:val="Internetverknpfung"/>
            <w:rFonts w:ascii="Times New Roman" w:hAnsi="Times New Roman" w:cs="Times New Roman"/>
            <w:color w:val="000000"/>
            <w:u w:val="none"/>
            <w:lang w:val="en-GB"/>
          </w:rPr>
          <w:t>several large holes at the base of the domati</w:t>
        </w:r>
      </w:ins>
      <w:ins w:id="212" w:author="Guillaume Chomicki" w:date="2022-11-14T17:33:00Z">
        <w:r w:rsidR="0041617F">
          <w:rPr>
            <w:rStyle w:val="Internetverknpfung"/>
            <w:rFonts w:ascii="Times New Roman" w:hAnsi="Times New Roman" w:cs="Times New Roman"/>
            <w:color w:val="000000"/>
            <w:u w:val="none"/>
            <w:lang w:val="en-GB"/>
          </w:rPr>
          <w:t>um</w:t>
        </w:r>
      </w:ins>
      <w:ins w:id="213" w:author="Guillaume Chomicki" w:date="2022-11-14T17:32:00Z">
        <w:r w:rsidR="0041617F" w:rsidRPr="0041617F">
          <w:rPr>
            <w:rStyle w:val="Internetverknpfung"/>
            <w:rFonts w:ascii="Times New Roman" w:hAnsi="Times New Roman" w:cs="Times New Roman"/>
            <w:color w:val="000000"/>
            <w:u w:val="none"/>
            <w:lang w:val="en-GB"/>
          </w:rPr>
          <w:t xml:space="preserve"> and smaller holes on the side</w:t>
        </w:r>
        <w:r w:rsidR="0041617F">
          <w:rPr>
            <w:rStyle w:val="Internetverknpfung"/>
            <w:rFonts w:ascii="Times New Roman" w:hAnsi="Times New Roman" w:cs="Times New Roman"/>
            <w:color w:val="000000"/>
            <w:u w:val="none"/>
            <w:lang w:val="en-GB"/>
          </w:rPr>
          <w:t>, ‘</w:t>
        </w:r>
        <w:r w:rsidR="0041617F" w:rsidRPr="0041617F">
          <w:rPr>
            <w:rStyle w:val="Internetverknpfung"/>
            <w:rFonts w:ascii="Times New Roman" w:hAnsi="Times New Roman" w:cs="Times New Roman"/>
            <w:color w:val="000000"/>
            <w:u w:val="none"/>
            <w:lang w:val="en-GB"/>
          </w:rPr>
          <w:t>2</w:t>
        </w:r>
        <w:r w:rsidR="0041617F">
          <w:rPr>
            <w:rStyle w:val="Internetverknpfung"/>
            <w:rFonts w:ascii="Times New Roman" w:hAnsi="Times New Roman" w:cs="Times New Roman"/>
            <w:color w:val="000000"/>
            <w:u w:val="none"/>
            <w:lang w:val="en-GB"/>
          </w:rPr>
          <w:t>’</w:t>
        </w:r>
        <w:r w:rsidR="0041617F" w:rsidRPr="0041617F">
          <w:rPr>
            <w:rStyle w:val="Internetverknpfung"/>
            <w:rFonts w:ascii="Times New Roman" w:hAnsi="Times New Roman" w:cs="Times New Roman"/>
            <w:color w:val="000000"/>
            <w:u w:val="none"/>
            <w:lang w:val="en-GB"/>
          </w:rPr>
          <w:t xml:space="preserve"> </w:t>
        </w:r>
        <w:r w:rsidR="0041617F">
          <w:rPr>
            <w:rStyle w:val="Internetverknpfung"/>
            <w:rFonts w:ascii="Times New Roman" w:hAnsi="Times New Roman" w:cs="Times New Roman"/>
            <w:color w:val="000000"/>
            <w:u w:val="none"/>
            <w:lang w:val="en-GB"/>
          </w:rPr>
          <w:t>one</w:t>
        </w:r>
        <w:r w:rsidR="0041617F" w:rsidRPr="0041617F">
          <w:rPr>
            <w:rStyle w:val="Internetverknpfung"/>
            <w:rFonts w:ascii="Times New Roman" w:hAnsi="Times New Roman" w:cs="Times New Roman"/>
            <w:color w:val="000000"/>
            <w:u w:val="none"/>
            <w:lang w:val="en-GB"/>
          </w:rPr>
          <w:t xml:space="preserve"> larger hole at the base</w:t>
        </w:r>
      </w:ins>
      <w:ins w:id="214" w:author="Guillaume Chomicki" w:date="2022-11-14T17:33:00Z">
        <w:r w:rsidR="0041617F">
          <w:rPr>
            <w:rStyle w:val="Internetverknpfung"/>
            <w:rFonts w:ascii="Times New Roman" w:hAnsi="Times New Roman" w:cs="Times New Roman"/>
            <w:color w:val="000000"/>
            <w:u w:val="none"/>
            <w:lang w:val="en-GB"/>
          </w:rPr>
          <w:t xml:space="preserve"> connecting to the first cavity</w:t>
        </w:r>
      </w:ins>
      <w:ins w:id="215" w:author="Guillaume Chomicki" w:date="2022-11-14T17:32:00Z">
        <w:r w:rsidR="0041617F" w:rsidRPr="0041617F">
          <w:rPr>
            <w:rStyle w:val="Internetverknpfung"/>
            <w:rFonts w:ascii="Times New Roman" w:hAnsi="Times New Roman" w:cs="Times New Roman"/>
            <w:color w:val="000000"/>
            <w:u w:val="none"/>
            <w:lang w:val="en-GB"/>
          </w:rPr>
          <w:t>, and small holes on the side</w:t>
        </w:r>
      </w:ins>
      <w:ins w:id="216" w:author="Guillaume Chomicki" w:date="2022-11-14T17:33:00Z">
        <w:r w:rsidR="0041617F">
          <w:rPr>
            <w:rStyle w:val="Internetverknpfung"/>
            <w:rFonts w:ascii="Times New Roman" w:hAnsi="Times New Roman" w:cs="Times New Roman"/>
            <w:color w:val="000000"/>
            <w:u w:val="none"/>
            <w:lang w:val="en-GB"/>
          </w:rPr>
          <w:t xml:space="preserve"> and</w:t>
        </w:r>
      </w:ins>
      <w:ins w:id="217" w:author="Guillaume Chomicki" w:date="2022-11-14T17:32:00Z">
        <w:r w:rsidR="0041617F" w:rsidRPr="0041617F">
          <w:rPr>
            <w:rStyle w:val="Internetverknpfung"/>
            <w:rFonts w:ascii="Times New Roman" w:hAnsi="Times New Roman" w:cs="Times New Roman"/>
            <w:color w:val="000000"/>
            <w:u w:val="none"/>
            <w:lang w:val="en-GB"/>
          </w:rPr>
          <w:t xml:space="preserve"> </w:t>
        </w:r>
      </w:ins>
      <w:ins w:id="218" w:author="Guillaume Chomicki" w:date="2022-11-14T17:33:00Z">
        <w:r w:rsidR="0041617F">
          <w:rPr>
            <w:rStyle w:val="Internetverknpfung"/>
            <w:rFonts w:ascii="Times New Roman" w:hAnsi="Times New Roman" w:cs="Times New Roman"/>
            <w:color w:val="000000"/>
            <w:u w:val="none"/>
            <w:lang w:val="en-GB"/>
          </w:rPr>
          <w:t>‘</w:t>
        </w:r>
      </w:ins>
      <w:ins w:id="219" w:author="Guillaume Chomicki" w:date="2022-11-14T17:32:00Z">
        <w:r w:rsidR="0041617F" w:rsidRPr="0041617F">
          <w:rPr>
            <w:rStyle w:val="Internetverknpfung"/>
            <w:rFonts w:ascii="Times New Roman" w:hAnsi="Times New Roman" w:cs="Times New Roman"/>
            <w:color w:val="000000"/>
            <w:u w:val="none"/>
            <w:lang w:val="en-GB"/>
          </w:rPr>
          <w:t>3</w:t>
        </w:r>
      </w:ins>
      <w:ins w:id="220" w:author="Guillaume Chomicki" w:date="2022-11-14T17:33:00Z">
        <w:r w:rsidR="0041617F">
          <w:rPr>
            <w:rStyle w:val="Internetverknpfung"/>
            <w:rFonts w:ascii="Times New Roman" w:hAnsi="Times New Roman" w:cs="Times New Roman"/>
            <w:color w:val="000000"/>
            <w:u w:val="none"/>
            <w:lang w:val="en-GB"/>
          </w:rPr>
          <w:t xml:space="preserve">’ </w:t>
        </w:r>
      </w:ins>
      <w:ins w:id="221" w:author="Guillaume Chomicki" w:date="2022-11-14T17:32:00Z">
        <w:r w:rsidR="0041617F" w:rsidRPr="0041617F">
          <w:rPr>
            <w:rStyle w:val="Internetverknpfung"/>
            <w:rFonts w:ascii="Times New Roman" w:hAnsi="Times New Roman" w:cs="Times New Roman"/>
            <w:color w:val="000000"/>
            <w:u w:val="none"/>
            <w:lang w:val="en-GB"/>
          </w:rPr>
          <w:t>large holes throughout</w:t>
        </w:r>
      </w:ins>
      <w:ins w:id="222" w:author="Guillaume Chomicki" w:date="2022-11-14T17:33:00Z">
        <w:r w:rsidR="0041617F">
          <w:rPr>
            <w:rStyle w:val="Internetverknpfung"/>
            <w:rFonts w:ascii="Times New Roman" w:hAnsi="Times New Roman" w:cs="Times New Roman"/>
            <w:color w:val="000000"/>
            <w:u w:val="none"/>
            <w:lang w:val="en-GB"/>
          </w:rPr>
          <w:t>.</w:t>
        </w:r>
      </w:ins>
      <w:ins w:id="223" w:author="Guillaume Chomicki" w:date="2022-11-14T17:32:00Z">
        <w:r w:rsidR="0041617F" w:rsidRPr="0041617F" w:rsidDel="00C9260C">
          <w:rPr>
            <w:rStyle w:val="Internetverknpfung"/>
            <w:rFonts w:ascii="Times New Roman" w:hAnsi="Times New Roman" w:cs="Times New Roman"/>
            <w:color w:val="000000"/>
            <w:u w:val="none"/>
            <w:lang w:val="en-GB"/>
          </w:rPr>
          <w:t xml:space="preserve"> </w:t>
        </w:r>
      </w:ins>
      <w:del w:id="224" w:author="Guillaume Chomicki" w:date="2022-11-14T17:27:00Z">
        <w:r w:rsidRPr="00C9260C" w:rsidDel="00C9260C">
          <w:rPr>
            <w:rStyle w:val="Internetverknpfung"/>
            <w:rFonts w:ascii="Times New Roman" w:hAnsi="Times New Roman" w:cs="Times New Roman"/>
            <w:i/>
            <w:iCs/>
            <w:color w:val="000000"/>
            <w:u w:val="none"/>
            <w:lang w:val="en-GB"/>
            <w:rPrChange w:id="225" w:author="Guillaume Chomicki" w:date="2022-11-14T17:28:00Z">
              <w:rPr>
                <w:rStyle w:val="Internetverknpfung"/>
                <w:rFonts w:ascii="Times New Roman" w:hAnsi="Times New Roman" w:cs="Times New Roman"/>
                <w:color w:val="000000"/>
                <w:u w:val="none"/>
                <w:lang w:val="en-GB"/>
              </w:rPr>
            </w:rPrChange>
          </w:rPr>
          <w:delText xml:space="preserve">(3) Plant architecture was coded ‘0’ non-epiphytic shrub, ‘1’ multi-stemmed epiphyte, ‘2’ single-stem epiphyte. (4) </w:delText>
        </w:r>
      </w:del>
      <w:r w:rsidRPr="00C9260C">
        <w:rPr>
          <w:rStyle w:val="Internetverknpfung"/>
          <w:rFonts w:ascii="Times New Roman" w:hAnsi="Times New Roman" w:cs="Times New Roman"/>
          <w:i/>
          <w:iCs/>
          <w:color w:val="000000"/>
          <w:u w:val="none"/>
          <w:lang w:val="en-GB"/>
          <w:rPrChange w:id="226" w:author="Guillaume Chomicki" w:date="2022-11-14T17:28:00Z">
            <w:rPr>
              <w:rStyle w:val="Internetverknpfung"/>
              <w:rFonts w:ascii="Times New Roman" w:hAnsi="Times New Roman" w:cs="Times New Roman"/>
              <w:color w:val="000000"/>
              <w:u w:val="none"/>
              <w:lang w:val="en-GB"/>
            </w:rPr>
          </w:rPrChange>
        </w:rPr>
        <w:t>Domatium growth</w:t>
      </w:r>
      <w:r w:rsidRPr="009D2F94">
        <w:rPr>
          <w:rStyle w:val="Internetverknpfung"/>
          <w:rFonts w:ascii="Times New Roman" w:hAnsi="Times New Roman" w:cs="Times New Roman"/>
          <w:color w:val="000000"/>
          <w:u w:val="none"/>
          <w:lang w:val="en-GB"/>
        </w:rPr>
        <w:t xml:space="preserve"> was coded as ‘0’ for species lacking domatium, ‘1’ domatium with diffuse growth, and ‘2’ domatium with apical growth</w:t>
      </w:r>
      <w:r w:rsidRPr="00B9225A">
        <w:rPr>
          <w:rStyle w:val="Internetverknpfung"/>
          <w:rFonts w:ascii="Times New Roman" w:hAnsi="Times New Roman" w:cs="Times New Roman"/>
          <w:color w:val="000000"/>
          <w:u w:val="none"/>
          <w:lang w:val="en-GB"/>
        </w:rPr>
        <w:t>. (5) Mating systems were coded ‘0’ for heterostylous, ‘1’ non-heterostylous and ‘2’ functionally unisexual. Two species (</w:t>
      </w:r>
      <w:r w:rsidRPr="00B9225A">
        <w:rPr>
          <w:rStyle w:val="Internetverknpfung"/>
          <w:rFonts w:ascii="Times New Roman" w:hAnsi="Times New Roman" w:cs="Times New Roman"/>
          <w:i/>
          <w:iCs/>
          <w:color w:val="000000"/>
          <w:u w:val="none"/>
          <w:lang w:val="en-GB"/>
        </w:rPr>
        <w:t>Hydnophytum tetrapterum</w:t>
      </w:r>
      <w:r w:rsidRPr="00B9225A">
        <w:rPr>
          <w:rStyle w:val="Internetverknpfung"/>
          <w:rFonts w:ascii="Times New Roman" w:hAnsi="Times New Roman" w:cs="Times New Roman"/>
          <w:color w:val="000000"/>
          <w:u w:val="none"/>
          <w:lang w:val="en-GB"/>
        </w:rPr>
        <w:t xml:space="preserve"> and </w:t>
      </w:r>
      <w:r w:rsidRPr="00B9225A">
        <w:rPr>
          <w:rStyle w:val="Internetverknpfung"/>
          <w:rFonts w:ascii="Times New Roman" w:hAnsi="Times New Roman" w:cs="Times New Roman"/>
          <w:i/>
          <w:iCs/>
          <w:color w:val="000000"/>
          <w:u w:val="none"/>
          <w:lang w:val="en-GB"/>
        </w:rPr>
        <w:t>H. trichomanes</w:t>
      </w:r>
      <w:r w:rsidRPr="00B9225A">
        <w:rPr>
          <w:rStyle w:val="Internetverknpfung"/>
          <w:rFonts w:ascii="Times New Roman" w:hAnsi="Times New Roman" w:cs="Times New Roman"/>
          <w:color w:val="000000"/>
          <w:u w:val="none"/>
          <w:lang w:val="en-GB"/>
        </w:rPr>
        <w:t xml:space="preserve">) were inferred to have heterostylous flowers based on other trait correlates; their </w:t>
      </w:r>
      <w:r w:rsidRPr="00B9225A">
        <w:rPr>
          <w:rStyle w:val="Internetverknpfung"/>
          <w:rFonts w:ascii="Times New Roman" w:hAnsi="Times New Roman" w:cs="Times New Roman"/>
          <w:color w:val="000000"/>
          <w:u w:val="none"/>
          <w:lang w:val="en-GB"/>
        </w:rPr>
        <w:lastRenderedPageBreak/>
        <w:t xml:space="preserve">flowers are otherwise unknown (Jebb and Huxley, 2019). </w:t>
      </w:r>
      <w:del w:id="227" w:author="Guillaume Chomicki" w:date="2022-11-14T17:27:00Z">
        <w:r w:rsidRPr="00B9225A" w:rsidDel="00C9260C">
          <w:rPr>
            <w:rStyle w:val="Internetverknpfung"/>
            <w:rFonts w:ascii="Times New Roman" w:hAnsi="Times New Roman" w:cs="Times New Roman"/>
            <w:color w:val="000000"/>
            <w:u w:val="none"/>
            <w:lang w:val="en-GB"/>
          </w:rPr>
          <w:delText xml:space="preserve">(6) Leaf structure was coded as ‘0’ for thick but non-succulent leaves, ‘1’ for variable, ‘2’ for thin papery leaves, and ‘3’ for fleshy, succulent leaves. (7) Domatium outgrowths were coded as ‘0’ for species lacking domatium, ‘1’ for no domatium outgrowth (when domatium is present), ‘2’ variable for species with both bald and hairy/spiny forms, or species where there is variable and often spare hairs or spines, and ‘3’ when spines are present (stiff or flexible). </w:delText>
        </w:r>
      </w:del>
      <w:moveFromRangeStart w:id="228" w:author="Guillaume Chomicki" w:date="2022-11-14T16:19:00Z" w:name="move119335160"/>
      <w:moveFrom w:id="229" w:author="Guillaume Chomicki" w:date="2022-11-14T16:19:00Z">
        <w:r w:rsidRPr="00B9225A" w:rsidDel="00E70117">
          <w:rPr>
            <w:rStyle w:val="Internetverknpfung"/>
            <w:rFonts w:ascii="Times New Roman" w:hAnsi="Times New Roman" w:cs="Times New Roman"/>
            <w:color w:val="000000"/>
            <w:u w:val="none"/>
            <w:lang w:val="en-GB"/>
          </w:rPr>
          <w:t>Additionally, we also coded the mutualistic strategy as ‘0’ non-mutualist (no domatium), ‘1’ generalist and facultative mutualism, ‘2’ specialized and obligate mutualism (these species are also farmed), and ‘3’ no mutualism with ants (but with domatium).</w:t>
        </w:r>
        <w:del w:id="230" w:author="Guillaume Chomicki" w:date="2022-11-14T17:27:00Z">
          <w:r w:rsidRPr="00B9225A" w:rsidDel="00C9260C">
            <w:rPr>
              <w:rStyle w:val="Internetverknpfung"/>
              <w:rFonts w:ascii="Times New Roman" w:hAnsi="Times New Roman" w:cs="Times New Roman"/>
              <w:color w:val="000000"/>
              <w:u w:val="none"/>
              <w:lang w:val="en-GB"/>
            </w:rPr>
            <w:delText xml:space="preserve"> </w:delText>
          </w:r>
        </w:del>
      </w:moveFrom>
      <w:moveFromRangeEnd w:id="228"/>
      <w:del w:id="231" w:author="Guillaume Chomicki" w:date="2022-11-14T17:27:00Z">
        <w:r w:rsidRPr="00B9225A" w:rsidDel="00C9260C">
          <w:rPr>
            <w:rStyle w:val="Internetverknpfung"/>
            <w:rFonts w:ascii="Times New Roman" w:hAnsi="Times New Roman" w:cs="Times New Roman"/>
            <w:color w:val="000000"/>
            <w:u w:val="none"/>
            <w:lang w:val="en-GB"/>
          </w:rPr>
          <w:delText>The five continuous traits: stem area, leaf area, corolla length, petiole length and domatium entrance hole diameter were either taken for references cited above or measured based on herbarium specimens, available from jstor Global Plants (</w:delText>
        </w:r>
        <w:r w:rsidRPr="00B9225A" w:rsidDel="00C9260C">
          <w:rPr>
            <w:lang w:val="en-GB"/>
            <w:rPrChange w:id="232" w:author="Guillaume Chomicki" w:date="2022-11-14T17:34:00Z">
              <w:rPr/>
            </w:rPrChange>
          </w:rPr>
          <w:fldChar w:fldCharType="begin"/>
        </w:r>
        <w:r w:rsidRPr="00B9225A" w:rsidDel="00C9260C">
          <w:rPr>
            <w:lang w:val="en-GB"/>
            <w:rPrChange w:id="233" w:author="Guillaume Chomicki" w:date="2022-11-14T17:34:00Z">
              <w:rPr/>
            </w:rPrChange>
          </w:rPr>
          <w:delInstrText xml:space="preserve"> HYPERLINK "https://plants.jstor.org" </w:delInstrText>
        </w:r>
        <w:r w:rsidRPr="00CC4413" w:rsidDel="00C9260C">
          <w:rPr>
            <w:lang w:val="en-GB"/>
          </w:rPr>
        </w:r>
        <w:r w:rsidRPr="00B9225A" w:rsidDel="00C9260C">
          <w:rPr>
            <w:rPrChange w:id="234" w:author="Guillaume Chomicki" w:date="2022-11-14T17:34:00Z">
              <w:rPr>
                <w:rStyle w:val="Hyperlink"/>
                <w:rFonts w:ascii="Times New Roman" w:hAnsi="Times New Roman" w:cs="Times New Roman"/>
                <w:lang w:val="en-GB"/>
              </w:rPr>
            </w:rPrChange>
          </w:rPr>
          <w:fldChar w:fldCharType="separate"/>
        </w:r>
        <w:r w:rsidRPr="00B9225A" w:rsidDel="00C9260C">
          <w:rPr>
            <w:rStyle w:val="Hyperlink"/>
            <w:rFonts w:ascii="Times New Roman" w:hAnsi="Times New Roman" w:cs="Times New Roman"/>
            <w:lang w:val="en-GB"/>
          </w:rPr>
          <w:delText>https://plants.jstor.org</w:delText>
        </w:r>
        <w:r w:rsidRPr="00B9225A" w:rsidDel="00C9260C">
          <w:rPr>
            <w:rStyle w:val="Hyperlink"/>
            <w:rFonts w:ascii="Times New Roman" w:hAnsi="Times New Roman" w:cs="Times New Roman"/>
            <w:lang w:val="en-GB"/>
          </w:rPr>
          <w:fldChar w:fldCharType="end"/>
        </w:r>
        <w:r w:rsidRPr="00B9225A" w:rsidDel="00C9260C">
          <w:rPr>
            <w:rStyle w:val="Internetverknpfung"/>
            <w:rFonts w:ascii="Times New Roman" w:hAnsi="Times New Roman" w:cs="Times New Roman"/>
            <w:color w:val="000000"/>
            <w:u w:val="none"/>
            <w:lang w:val="en-GB"/>
          </w:rPr>
          <w:delText xml:space="preserve">). </w:delText>
        </w:r>
      </w:del>
      <w:ins w:id="235" w:author="Guillaume Chomicki" w:date="2022-11-01T15:17:00Z">
        <w:r w:rsidR="00627F93" w:rsidRPr="00B9225A">
          <w:rPr>
            <w:rStyle w:val="Internetverknpfung"/>
            <w:rFonts w:ascii="Times New Roman" w:hAnsi="Times New Roman" w:cs="Times New Roman"/>
            <w:color w:val="000000"/>
            <w:u w:val="none"/>
            <w:lang w:val="en-GB"/>
          </w:rPr>
          <w:t>All ra</w:t>
        </w:r>
        <w:r w:rsidR="00627F93">
          <w:rPr>
            <w:rStyle w:val="Internetverknpfung"/>
            <w:rFonts w:ascii="Times New Roman" w:hAnsi="Times New Roman" w:cs="Times New Roman"/>
            <w:color w:val="000000"/>
            <w:u w:val="none"/>
            <w:lang w:val="en-GB"/>
          </w:rPr>
          <w:t>w data is provided in Table S2.</w:t>
        </w:r>
      </w:ins>
    </w:p>
    <w:p w14:paraId="338B5405" w14:textId="77777777" w:rsidR="00635C79" w:rsidRPr="009D2F94" w:rsidRDefault="00635C79">
      <w:pPr>
        <w:rPr>
          <w:rFonts w:ascii="Times New Roman" w:hAnsi="Times New Roman" w:cs="Times New Roman"/>
          <w:color w:val="000000"/>
          <w:lang w:val="en-GB"/>
        </w:rPr>
      </w:pPr>
    </w:p>
    <w:p w14:paraId="03230815" w14:textId="77777777" w:rsidR="00635C79" w:rsidRPr="0098360D" w:rsidDel="0098360D" w:rsidRDefault="00000000">
      <w:pPr>
        <w:rPr>
          <w:del w:id="236" w:author="Guillaume Chomicki" w:date="2022-10-05T15:00:00Z"/>
          <w:rFonts w:ascii="Times New Roman" w:hAnsi="Times New Roman" w:cs="Times New Roman"/>
          <w:b/>
          <w:bCs/>
          <w:color w:val="000000"/>
          <w:lang w:val="en-GB"/>
          <w:rPrChange w:id="237" w:author="Guillaume Chomicki" w:date="2022-10-05T15:00:00Z">
            <w:rPr>
              <w:del w:id="238" w:author="Guillaume Chomicki" w:date="2022-10-05T15:00:00Z"/>
              <w:rFonts w:ascii="Times New Roman" w:hAnsi="Times New Roman" w:cs="Times New Roman"/>
              <w:color w:val="000000"/>
              <w:lang w:val="en-GB"/>
            </w:rPr>
          </w:rPrChange>
        </w:rPr>
      </w:pPr>
      <w:r w:rsidRPr="0098360D">
        <w:rPr>
          <w:rStyle w:val="Internetverknpfung"/>
          <w:rFonts w:ascii="Times New Roman" w:hAnsi="Times New Roman" w:cs="Times New Roman"/>
          <w:b/>
          <w:bCs/>
          <w:color w:val="000000"/>
          <w:u w:val="none"/>
          <w:lang w:val="en-GB"/>
          <w:rPrChange w:id="239" w:author="Guillaume Chomicki" w:date="2022-10-05T15:00:00Z">
            <w:rPr>
              <w:rStyle w:val="Internetverknpfung"/>
              <w:rFonts w:ascii="Times New Roman" w:hAnsi="Times New Roman" w:cs="Times New Roman"/>
              <w:color w:val="000000"/>
              <w:u w:val="none"/>
              <w:lang w:val="en-GB"/>
            </w:rPr>
          </w:rPrChange>
        </w:rPr>
        <w:t>Accounting for climatic variables</w:t>
      </w:r>
    </w:p>
    <w:p w14:paraId="71F9ACF2" w14:textId="77777777" w:rsidR="00635C79" w:rsidRPr="009D2F94" w:rsidRDefault="00635C79">
      <w:pPr>
        <w:rPr>
          <w:rFonts w:ascii="Times New Roman" w:hAnsi="Times New Roman" w:cs="Times New Roman"/>
          <w:color w:val="000000"/>
          <w:lang w:val="en-GB"/>
        </w:rPr>
      </w:pPr>
    </w:p>
    <w:p w14:paraId="126CBD46" w14:textId="18A2BDFB" w:rsidR="00635C79" w:rsidRPr="009D2F94" w:rsidRDefault="00000000">
      <w:pPr>
        <w:rPr>
          <w:rFonts w:ascii="Times New Roman" w:hAnsi="Times New Roman" w:cs="Times New Roman"/>
          <w:color w:val="000000"/>
          <w:lang w:val="en-GB"/>
        </w:rPr>
      </w:pPr>
      <w:r w:rsidRPr="009D2F94">
        <w:rPr>
          <w:rStyle w:val="Internetverknpfung"/>
          <w:rFonts w:ascii="Times New Roman" w:hAnsi="Times New Roman" w:cs="Times New Roman"/>
          <w:color w:val="000000"/>
          <w:u w:val="none"/>
          <w:lang w:val="en-GB"/>
        </w:rPr>
        <w:t>Prior to fitting the models of trait evolution, we accounted for the potential non-independence of observations due to climatic similarities between the sampling areas. We first used a Principal Component Analysis (PCA) using climatic data from WorldClim (</w:t>
      </w:r>
      <w:ins w:id="240" w:author="Guillaume Chomicki" w:date="2022-11-04T14:37:00Z">
        <w:r w:rsidR="00C21B0C">
          <w:rPr>
            <w:rStyle w:val="Internetverknpfung"/>
            <w:rFonts w:ascii="Times New Roman" w:hAnsi="Times New Roman" w:cs="Times New Roman"/>
            <w:color w:val="000000"/>
            <w:u w:val="none"/>
            <w:lang w:val="en-GB"/>
          </w:rPr>
          <w:t>Fick and Hijmans, 2017</w:t>
        </w:r>
      </w:ins>
      <w:del w:id="241" w:author="Guillaume Chomicki" w:date="2022-11-04T14:37:00Z">
        <w:r w:rsidRPr="009D2F94" w:rsidDel="00C21B0C">
          <w:rPr>
            <w:rStyle w:val="Internetverknpfung"/>
            <w:rFonts w:ascii="Times New Roman" w:hAnsi="Times New Roman" w:cs="Times New Roman"/>
            <w:color w:val="000000"/>
            <w:u w:val="none"/>
            <w:lang w:val="en-GB"/>
          </w:rPr>
          <w:delText>REF</w:delText>
        </w:r>
      </w:del>
      <w:r w:rsidRPr="009D2F94">
        <w:rPr>
          <w:rStyle w:val="Internetverknpfung"/>
          <w:rFonts w:ascii="Times New Roman" w:hAnsi="Times New Roman" w:cs="Times New Roman"/>
          <w:color w:val="000000"/>
          <w:u w:val="none"/>
          <w:lang w:val="en-GB"/>
        </w:rPr>
        <w:t>). We used all 19 variables from WorldClim (</w:t>
      </w:r>
      <w:del w:id="242" w:author="Guillaume Chomicki" w:date="2022-11-01T15:53:00Z">
        <w:r w:rsidRPr="009D2F94" w:rsidDel="0055261F">
          <w:rPr>
            <w:rStyle w:val="Internetverknpfung"/>
            <w:rFonts w:ascii="Times New Roman" w:hAnsi="Times New Roman" w:cs="Times New Roman"/>
            <w:color w:val="000000"/>
            <w:u w:val="none"/>
            <w:lang w:val="en-GB"/>
          </w:rPr>
          <w:delText>REF</w:delText>
        </w:r>
      </w:del>
      <w:ins w:id="243" w:author="Guillaume Chomicki" w:date="2022-11-01T15:53:00Z">
        <w:r w:rsidR="0055261F">
          <w:rPr>
            <w:rStyle w:val="Internetverknpfung"/>
            <w:rFonts w:ascii="Times New Roman" w:hAnsi="Times New Roman" w:cs="Times New Roman"/>
            <w:color w:val="000000"/>
            <w:u w:val="none"/>
            <w:lang w:val="en-GB"/>
          </w:rPr>
          <w:t>Fick and Hijmans, 2017</w:t>
        </w:r>
      </w:ins>
      <w:r w:rsidRPr="009D2F94">
        <w:rPr>
          <w:rStyle w:val="Internetverknpfung"/>
          <w:rFonts w:ascii="Times New Roman" w:hAnsi="Times New Roman" w:cs="Times New Roman"/>
          <w:color w:val="000000"/>
          <w:u w:val="none"/>
          <w:lang w:val="en-GB"/>
        </w:rPr>
        <w:t>), and after the PCA we retained the first three Principal Components (PC1-3), as they explain more than 95% of the variance in the original data (</w:t>
      </w:r>
      <w:r w:rsidRPr="0055261F">
        <w:rPr>
          <w:rStyle w:val="Internetverknpfung"/>
          <w:rFonts w:ascii="Times New Roman" w:hAnsi="Times New Roman" w:cs="Times New Roman"/>
          <w:color w:val="000000"/>
          <w:highlight w:val="yellow"/>
          <w:u w:val="none"/>
          <w:lang w:val="en-GB"/>
          <w:rPrChange w:id="244" w:author="Guillaume Chomicki" w:date="2022-11-01T15:52:00Z">
            <w:rPr>
              <w:rStyle w:val="Internetverknpfung"/>
              <w:rFonts w:ascii="Times New Roman" w:hAnsi="Times New Roman" w:cs="Times New Roman"/>
              <w:color w:val="000000"/>
              <w:u w:val="none"/>
              <w:lang w:val="en-GB"/>
            </w:rPr>
          </w:rPrChange>
        </w:rPr>
        <w:t>Supp. Table XX).</w:t>
      </w:r>
      <w:r w:rsidRPr="009D2F94">
        <w:rPr>
          <w:rStyle w:val="Internetverknpfung"/>
          <w:rFonts w:ascii="Times New Roman" w:hAnsi="Times New Roman" w:cs="Times New Roman"/>
          <w:color w:val="000000"/>
          <w:u w:val="none"/>
          <w:lang w:val="en-GB"/>
        </w:rPr>
        <w:t xml:space="preserve"> We </w:t>
      </w:r>
      <w:r w:rsidRPr="009D2F94">
        <w:rPr>
          <w:rFonts w:ascii="Times New Roman" w:hAnsi="Times New Roman" w:cs="Times New Roman"/>
          <w:color w:val="000000"/>
          <w:lang w:val="en-GB"/>
        </w:rPr>
        <w:t xml:space="preserve">tested for the correlation between each continuous trait </w:t>
      </w:r>
      <w:r w:rsidRPr="009D2F94">
        <w:rPr>
          <w:rStyle w:val="Internetverknpfung"/>
          <w:rFonts w:ascii="Times New Roman" w:hAnsi="Times New Roman" w:cs="Times New Roman"/>
          <w:color w:val="000000"/>
          <w:u w:val="none"/>
          <w:lang w:val="en-GB"/>
        </w:rPr>
        <w:t xml:space="preserve">(namely </w:t>
      </w:r>
      <w:del w:id="245" w:author="Guillaume Chomicki" w:date="2022-11-04T14:37:00Z">
        <w:r w:rsidRPr="009D2F94" w:rsidDel="00C21B0C">
          <w:rPr>
            <w:rStyle w:val="Internetverknpfung"/>
            <w:rFonts w:ascii="Times New Roman" w:hAnsi="Times New Roman" w:cs="Times New Roman"/>
            <w:color w:val="000000"/>
            <w:u w:val="none"/>
            <w:lang w:val="en-GB"/>
          </w:rPr>
          <w:delText>“</w:delText>
        </w:r>
      </w:del>
      <w:r w:rsidRPr="009D2F94">
        <w:rPr>
          <w:rStyle w:val="Internetverknpfung"/>
          <w:rFonts w:ascii="Times New Roman" w:hAnsi="Times New Roman" w:cs="Times New Roman"/>
          <w:color w:val="000000"/>
          <w:u w:val="none"/>
          <w:lang w:val="en-GB"/>
        </w:rPr>
        <w:t>Stem Area</w:t>
      </w:r>
      <w:del w:id="246" w:author="Guillaume Chomicki" w:date="2022-11-04T14:37:00Z">
        <w:r w:rsidRPr="009D2F94" w:rsidDel="00C21B0C">
          <w:rPr>
            <w:rStyle w:val="Internetverknpfung"/>
            <w:rFonts w:ascii="Times New Roman" w:hAnsi="Times New Roman" w:cs="Times New Roman"/>
            <w:color w:val="000000"/>
            <w:u w:val="none"/>
            <w:lang w:val="en-GB"/>
          </w:rPr>
          <w:delText>”</w:delText>
        </w:r>
      </w:del>
      <w:r w:rsidRPr="009D2F94">
        <w:rPr>
          <w:rStyle w:val="Internetverknpfung"/>
          <w:rFonts w:ascii="Times New Roman" w:hAnsi="Times New Roman" w:cs="Times New Roman"/>
          <w:color w:val="000000"/>
          <w:u w:val="none"/>
          <w:lang w:val="en-GB"/>
        </w:rPr>
        <w:t xml:space="preserve">, </w:t>
      </w:r>
      <w:del w:id="247" w:author="Guillaume Chomicki" w:date="2022-11-04T14:37:00Z">
        <w:r w:rsidRPr="009D2F94" w:rsidDel="00C21B0C">
          <w:rPr>
            <w:rStyle w:val="Internetverknpfung"/>
            <w:rFonts w:ascii="Times New Roman" w:hAnsi="Times New Roman" w:cs="Times New Roman"/>
            <w:color w:val="000000"/>
            <w:u w:val="none"/>
            <w:lang w:val="en-GB"/>
          </w:rPr>
          <w:delText>“</w:delText>
        </w:r>
      </w:del>
      <w:r w:rsidRPr="009D2F94">
        <w:rPr>
          <w:rStyle w:val="Internetverknpfung"/>
          <w:rFonts w:ascii="Times New Roman" w:hAnsi="Times New Roman" w:cs="Times New Roman"/>
          <w:color w:val="000000"/>
          <w:u w:val="none"/>
          <w:lang w:val="en-GB"/>
        </w:rPr>
        <w:t>Leaf Area</w:t>
      </w:r>
      <w:del w:id="248" w:author="Guillaume Chomicki" w:date="2022-11-04T14:37:00Z">
        <w:r w:rsidRPr="009D2F94" w:rsidDel="00C21B0C">
          <w:rPr>
            <w:rStyle w:val="Internetverknpfung"/>
            <w:rFonts w:ascii="Times New Roman" w:hAnsi="Times New Roman" w:cs="Times New Roman"/>
            <w:color w:val="000000"/>
            <w:u w:val="none"/>
            <w:lang w:val="en-GB"/>
          </w:rPr>
          <w:delText>”</w:delText>
        </w:r>
      </w:del>
      <w:r w:rsidRPr="009D2F94">
        <w:rPr>
          <w:rStyle w:val="Internetverknpfung"/>
          <w:rFonts w:ascii="Times New Roman" w:hAnsi="Times New Roman" w:cs="Times New Roman"/>
          <w:color w:val="000000"/>
          <w:u w:val="none"/>
          <w:lang w:val="en-GB"/>
        </w:rPr>
        <w:t xml:space="preserve">, </w:t>
      </w:r>
      <w:del w:id="249" w:author="Guillaume Chomicki" w:date="2022-11-04T14:37:00Z">
        <w:r w:rsidRPr="009D2F94" w:rsidDel="00C21B0C">
          <w:rPr>
            <w:rStyle w:val="Internetverknpfung"/>
            <w:rFonts w:ascii="Times New Roman" w:hAnsi="Times New Roman" w:cs="Times New Roman"/>
            <w:color w:val="000000"/>
            <w:u w:val="none"/>
            <w:lang w:val="en-GB"/>
          </w:rPr>
          <w:delText>“</w:delText>
        </w:r>
      </w:del>
      <w:del w:id="250" w:author="Guillaume Chomicki" w:date="2022-10-05T15:00:00Z">
        <w:r w:rsidRPr="009D2F94" w:rsidDel="0098360D">
          <w:rPr>
            <w:rStyle w:val="Internetverknpfung"/>
            <w:rFonts w:ascii="Times New Roman" w:hAnsi="Times New Roman" w:cs="Times New Roman"/>
            <w:color w:val="000000"/>
            <w:u w:val="none"/>
            <w:lang w:val="en-GB"/>
          </w:rPr>
          <w:delText>Corola</w:delText>
        </w:r>
      </w:del>
      <w:ins w:id="251" w:author="Guillaume Chomicki" w:date="2022-10-05T15:00:00Z">
        <w:r w:rsidR="0098360D" w:rsidRPr="009D2F94">
          <w:rPr>
            <w:rStyle w:val="Internetverknpfung"/>
            <w:rFonts w:ascii="Times New Roman" w:hAnsi="Times New Roman" w:cs="Times New Roman"/>
            <w:color w:val="000000"/>
            <w:u w:val="none"/>
            <w:lang w:val="en-GB"/>
          </w:rPr>
          <w:t>Corolla</w:t>
        </w:r>
      </w:ins>
      <w:r w:rsidRPr="009D2F94">
        <w:rPr>
          <w:rStyle w:val="Internetverknpfung"/>
          <w:rFonts w:ascii="Times New Roman" w:hAnsi="Times New Roman" w:cs="Times New Roman"/>
          <w:color w:val="000000"/>
          <w:u w:val="none"/>
          <w:lang w:val="en-GB"/>
        </w:rPr>
        <w:t xml:space="preserve"> Length</w:t>
      </w:r>
      <w:del w:id="252" w:author="Guillaume Chomicki" w:date="2022-11-04T14:37:00Z">
        <w:r w:rsidRPr="009D2F94" w:rsidDel="00C21B0C">
          <w:rPr>
            <w:rStyle w:val="Internetverknpfung"/>
            <w:rFonts w:ascii="Times New Roman" w:hAnsi="Times New Roman" w:cs="Times New Roman"/>
            <w:color w:val="000000"/>
            <w:u w:val="none"/>
            <w:lang w:val="en-GB"/>
          </w:rPr>
          <w:delText>”</w:delText>
        </w:r>
      </w:del>
      <w:r w:rsidRPr="009D2F94">
        <w:rPr>
          <w:rStyle w:val="Internetverknpfung"/>
          <w:rFonts w:ascii="Times New Roman" w:hAnsi="Times New Roman" w:cs="Times New Roman"/>
          <w:color w:val="000000"/>
          <w:u w:val="none"/>
          <w:lang w:val="en-GB"/>
        </w:rPr>
        <w:t xml:space="preserve">, </w:t>
      </w:r>
      <w:ins w:id="253" w:author="Guillaume Chomicki" w:date="2022-11-01T15:16:00Z">
        <w:r w:rsidR="00627F93">
          <w:rPr>
            <w:rStyle w:val="Internetverknpfung"/>
            <w:rFonts w:ascii="Times New Roman" w:hAnsi="Times New Roman" w:cs="Times New Roman"/>
            <w:color w:val="000000"/>
            <w:u w:val="none"/>
            <w:lang w:val="en-GB"/>
          </w:rPr>
          <w:t xml:space="preserve">and </w:t>
        </w:r>
      </w:ins>
      <w:del w:id="254" w:author="Guillaume Chomicki" w:date="2022-11-04T14:52:00Z">
        <w:r w:rsidRPr="009D2F94" w:rsidDel="00303839">
          <w:rPr>
            <w:rStyle w:val="Internetverknpfung"/>
            <w:rFonts w:ascii="Times New Roman" w:hAnsi="Times New Roman" w:cs="Times New Roman"/>
            <w:color w:val="000000"/>
            <w:u w:val="none"/>
            <w:lang w:val="en-GB"/>
          </w:rPr>
          <w:delText>“</w:delText>
        </w:r>
      </w:del>
      <w:r w:rsidRPr="009D2F94">
        <w:rPr>
          <w:rStyle w:val="Internetverknpfung"/>
          <w:rFonts w:ascii="Times New Roman" w:hAnsi="Times New Roman" w:cs="Times New Roman"/>
          <w:color w:val="000000"/>
          <w:u w:val="none"/>
          <w:lang w:val="en-GB"/>
        </w:rPr>
        <w:t>Petiole Length</w:t>
      </w:r>
      <w:del w:id="255" w:author="Guillaume Chomicki" w:date="2022-11-04T14:53:00Z">
        <w:r w:rsidRPr="009D2F94" w:rsidDel="00303839">
          <w:rPr>
            <w:rStyle w:val="Internetverknpfung"/>
            <w:rFonts w:ascii="Times New Roman" w:hAnsi="Times New Roman" w:cs="Times New Roman"/>
            <w:color w:val="000000"/>
            <w:u w:val="none"/>
            <w:lang w:val="en-GB"/>
          </w:rPr>
          <w:delText>”</w:delText>
        </w:r>
      </w:del>
      <w:del w:id="256" w:author="Guillaume Chomicki" w:date="2022-11-01T15:16:00Z">
        <w:r w:rsidRPr="009D2F94" w:rsidDel="00627F93">
          <w:rPr>
            <w:rStyle w:val="Internetverknpfung"/>
            <w:rFonts w:ascii="Times New Roman" w:hAnsi="Times New Roman" w:cs="Times New Roman"/>
            <w:color w:val="000000"/>
            <w:u w:val="none"/>
            <w:lang w:val="en-GB"/>
          </w:rPr>
          <w:delText>, and  “</w:delText>
        </w:r>
        <w:r w:rsidRPr="00783272" w:rsidDel="00627F93">
          <w:rPr>
            <w:rStyle w:val="Internetverknpfung"/>
            <w:rFonts w:ascii="Times New Roman" w:hAnsi="Times New Roman" w:cs="Times New Roman"/>
            <w:color w:val="000000"/>
            <w:highlight w:val="yellow"/>
            <w:u w:val="none"/>
            <w:lang w:val="en-GB"/>
            <w:rPrChange w:id="257" w:author="Guillaume Chomicki" w:date="2022-10-05T15:15:00Z">
              <w:rPr>
                <w:rStyle w:val="Internetverknpfung"/>
                <w:rFonts w:ascii="Times New Roman" w:hAnsi="Times New Roman" w:cs="Times New Roman"/>
                <w:color w:val="000000"/>
                <w:u w:val="none"/>
                <w:lang w:val="en-GB"/>
              </w:rPr>
            </w:rPrChange>
          </w:rPr>
          <w:delText>Hole Diameter</w:delText>
        </w:r>
        <w:r w:rsidRPr="009D2F94" w:rsidDel="00627F93">
          <w:rPr>
            <w:rStyle w:val="Internetverknpfung"/>
            <w:rFonts w:ascii="Times New Roman" w:hAnsi="Times New Roman" w:cs="Times New Roman"/>
            <w:color w:val="000000"/>
            <w:u w:val="none"/>
            <w:lang w:val="en-GB"/>
          </w:rPr>
          <w:delText>”</w:delText>
        </w:r>
      </w:del>
      <w:r w:rsidRPr="009D2F94">
        <w:rPr>
          <w:rStyle w:val="Internetverknpfung"/>
          <w:rFonts w:ascii="Times New Roman" w:hAnsi="Times New Roman" w:cs="Times New Roman"/>
          <w:color w:val="000000"/>
          <w:u w:val="none"/>
          <w:lang w:val="en-GB"/>
        </w:rPr>
        <w:t>)</w:t>
      </w:r>
      <w:r w:rsidRPr="009D2F94">
        <w:rPr>
          <w:rFonts w:ascii="Times New Roman" w:hAnsi="Times New Roman" w:cs="Times New Roman"/>
          <w:color w:val="000000"/>
          <w:lang w:val="en-GB"/>
        </w:rPr>
        <w:t xml:space="preserve"> and the first three climatic PCs considering the phylogenetic structure of the errors</w:t>
      </w:r>
      <w:r w:rsidRPr="009D2F94">
        <w:rPr>
          <w:rStyle w:val="Internetverknpfung"/>
          <w:rFonts w:ascii="Times New Roman" w:hAnsi="Times New Roman" w:cs="Times New Roman"/>
          <w:color w:val="000000"/>
          <w:u w:val="none"/>
          <w:lang w:val="en-GB"/>
        </w:rPr>
        <w:t xml:space="preserve"> </w:t>
      </w:r>
      <w:r w:rsidRPr="009D2F94">
        <w:rPr>
          <w:rFonts w:ascii="Times New Roman" w:hAnsi="Times New Roman" w:cs="Times New Roman"/>
          <w:color w:val="000000"/>
          <w:lang w:val="en-GB"/>
        </w:rPr>
        <w:t>using a Phylogenetic Generalized Least Squares (PGLS) approach</w:t>
      </w:r>
      <w:r w:rsidRPr="009D2F94">
        <w:rPr>
          <w:rStyle w:val="Internetverknpfung"/>
          <w:rFonts w:ascii="Times New Roman" w:hAnsi="Times New Roman" w:cs="Times New Roman"/>
          <w:color w:val="000000"/>
          <w:u w:val="none"/>
          <w:lang w:val="en-GB"/>
        </w:rPr>
        <w:t xml:space="preserve">. </w:t>
      </w:r>
      <w:r w:rsidRPr="009D2F94">
        <w:rPr>
          <w:rFonts w:ascii="Times New Roman" w:hAnsi="Times New Roman" w:cs="Times New Roman"/>
          <w:color w:val="000000"/>
          <w:lang w:val="en-GB"/>
        </w:rPr>
        <w:t>Ultimately, we used the residuals of all models as the climate-corrected variables in all downstream analyses.</w:t>
      </w:r>
    </w:p>
    <w:p w14:paraId="70A5EC7C" w14:textId="77777777" w:rsidR="00635C79" w:rsidRPr="009D2F94" w:rsidRDefault="00635C79">
      <w:pPr>
        <w:rPr>
          <w:rFonts w:ascii="Times New Roman" w:hAnsi="Times New Roman" w:cs="Times New Roman"/>
          <w:color w:val="000000"/>
          <w:lang w:val="en-GB"/>
        </w:rPr>
      </w:pPr>
    </w:p>
    <w:p w14:paraId="286E4AE2" w14:textId="77777777" w:rsidR="00635C79" w:rsidRPr="009D2F94" w:rsidRDefault="00000000">
      <w:pPr>
        <w:rPr>
          <w:rFonts w:ascii="Times New Roman" w:eastAsia="Times New Roman" w:hAnsi="Times New Roman" w:cs="Times New Roman"/>
          <w:color w:val="000000"/>
          <w:lang w:val="en-GB" w:eastAsia="en-GB"/>
        </w:rPr>
      </w:pPr>
      <w:r w:rsidRPr="009D2F94">
        <w:rPr>
          <w:rFonts w:ascii="Times New Roman" w:eastAsia="Times New Roman" w:hAnsi="Times New Roman" w:cs="Times New Roman"/>
          <w:b/>
          <w:bCs/>
          <w:color w:val="000000"/>
          <w:lang w:val="en-GB" w:eastAsia="en-GB"/>
        </w:rPr>
        <w:t>Ancestral state estimations</w:t>
      </w:r>
    </w:p>
    <w:p w14:paraId="2A3B8111" w14:textId="39C2BA81" w:rsidR="00635C79" w:rsidRPr="009D2F94" w:rsidRDefault="00000000">
      <w:pPr>
        <w:rPr>
          <w:rFonts w:ascii="Times New Roman" w:eastAsia="Times New Roman" w:hAnsi="Times New Roman" w:cs="Times New Roman"/>
          <w:color w:val="000000"/>
          <w:lang w:val="en-GB" w:eastAsia="en-GB"/>
        </w:rPr>
      </w:pPr>
      <w:r w:rsidRPr="009D2F94">
        <w:rPr>
          <w:rFonts w:ascii="Times New Roman" w:eastAsia="Times New Roman" w:hAnsi="Times New Roman" w:cs="Times New Roman"/>
          <w:color w:val="000000"/>
          <w:lang w:val="en-GB" w:eastAsia="en-GB"/>
        </w:rPr>
        <w:t xml:space="preserve">We performed all the analyses in both the </w:t>
      </w:r>
      <w:ins w:id="258" w:author="Guillaume Chomicki" w:date="2022-11-01T15:19:00Z">
        <w:r w:rsidR="00627F93">
          <w:rPr>
            <w:rFonts w:ascii="Times New Roman" w:eastAsia="Times New Roman" w:hAnsi="Times New Roman" w:cs="Times New Roman"/>
            <w:color w:val="000000"/>
            <w:lang w:val="en-GB" w:eastAsia="en-GB"/>
          </w:rPr>
          <w:t>Maximum Clade Credibility (</w:t>
        </w:r>
      </w:ins>
      <w:r w:rsidRPr="009D2F94">
        <w:rPr>
          <w:rFonts w:ascii="Times New Roman" w:eastAsia="Times New Roman" w:hAnsi="Times New Roman" w:cs="Times New Roman"/>
          <w:color w:val="000000"/>
          <w:lang w:val="en-GB" w:eastAsia="en-GB"/>
        </w:rPr>
        <w:t>MCC</w:t>
      </w:r>
      <w:ins w:id="259" w:author="Guillaume Chomicki" w:date="2022-11-01T15:19:00Z">
        <w:r w:rsidR="00627F93">
          <w:rPr>
            <w:rFonts w:ascii="Times New Roman" w:eastAsia="Times New Roman" w:hAnsi="Times New Roman" w:cs="Times New Roman"/>
            <w:color w:val="000000"/>
            <w:lang w:val="en-GB" w:eastAsia="en-GB"/>
          </w:rPr>
          <w:t>)</w:t>
        </w:r>
      </w:ins>
      <w:r w:rsidRPr="009D2F94">
        <w:rPr>
          <w:rFonts w:ascii="Times New Roman" w:eastAsia="Times New Roman" w:hAnsi="Times New Roman" w:cs="Times New Roman"/>
          <w:color w:val="000000"/>
          <w:lang w:val="en-GB" w:eastAsia="en-GB"/>
        </w:rPr>
        <w:t xml:space="preserve"> tree and in a set of</w:t>
      </w:r>
      <w:commentRangeStart w:id="260"/>
      <w:r w:rsidRPr="009D2F94">
        <w:rPr>
          <w:rFonts w:ascii="Times New Roman" w:eastAsia="Times New Roman" w:hAnsi="Times New Roman" w:cs="Times New Roman"/>
          <w:color w:val="000000"/>
          <w:lang w:val="en-GB" w:eastAsia="en-GB"/>
        </w:rPr>
        <w:t xml:space="preserve"> </w:t>
      </w:r>
      <w:r w:rsidRPr="00627F93">
        <w:rPr>
          <w:rFonts w:ascii="Times New Roman" w:eastAsia="Times New Roman" w:hAnsi="Times New Roman" w:cs="Times New Roman"/>
          <w:color w:val="000000"/>
          <w:lang w:val="en-GB" w:eastAsia="en-GB"/>
          <w:rPrChange w:id="261" w:author="Guillaume Chomicki" w:date="2022-11-01T15:18:00Z">
            <w:rPr>
              <w:rFonts w:ascii="Times New Roman" w:eastAsia="Times New Roman" w:hAnsi="Times New Roman" w:cs="Times New Roman"/>
              <w:color w:val="000000"/>
              <w:highlight w:val="yellow"/>
              <w:lang w:val="en-GB" w:eastAsia="en-GB"/>
            </w:rPr>
          </w:rPrChange>
        </w:rPr>
        <w:t>20</w:t>
      </w:r>
      <w:r w:rsidRPr="009D2F94">
        <w:rPr>
          <w:rFonts w:ascii="Times New Roman" w:eastAsia="Times New Roman" w:hAnsi="Times New Roman" w:cs="Times New Roman"/>
          <w:color w:val="000000"/>
          <w:lang w:val="en-GB" w:eastAsia="en-GB"/>
        </w:rPr>
        <w:t xml:space="preserve"> </w:t>
      </w:r>
      <w:commentRangeEnd w:id="260"/>
      <w:r w:rsidR="00627F93">
        <w:rPr>
          <w:rStyle w:val="CommentReference"/>
        </w:rPr>
        <w:commentReference w:id="260"/>
      </w:r>
      <w:del w:id="262" w:author="Guillaume Chomicki" w:date="2022-11-01T15:18:00Z">
        <w:r w:rsidRPr="009D2F94" w:rsidDel="00627F93">
          <w:rPr>
            <w:rFonts w:ascii="Times New Roman" w:eastAsia="Times New Roman" w:hAnsi="Times New Roman" w:cs="Times New Roman"/>
            <w:color w:val="000000"/>
            <w:highlight w:val="red"/>
            <w:lang w:val="en-GB" w:eastAsia="en-GB"/>
          </w:rPr>
          <w:delText>1,000</w:delText>
        </w:r>
        <w:r w:rsidRPr="009D2F94" w:rsidDel="00627F93">
          <w:rPr>
            <w:rFonts w:ascii="Times New Roman" w:eastAsia="Times New Roman" w:hAnsi="Times New Roman" w:cs="Times New Roman"/>
            <w:color w:val="000000"/>
            <w:lang w:val="en-GB" w:eastAsia="en-GB"/>
          </w:rPr>
          <w:delText xml:space="preserve"> </w:delText>
        </w:r>
      </w:del>
      <w:r w:rsidRPr="009D2F94">
        <w:rPr>
          <w:rFonts w:ascii="Times New Roman" w:eastAsia="Times New Roman" w:hAnsi="Times New Roman" w:cs="Times New Roman"/>
          <w:color w:val="000000"/>
          <w:lang w:val="en-GB" w:eastAsia="en-GB"/>
        </w:rPr>
        <w:t>trees randomly sampled from the posterior distribution of trees. We used stochastic character mapping (Huelsenbeck et al.</w:t>
      </w:r>
      <w:ins w:id="263" w:author="Guillaume Chomicki" w:date="2022-11-14T17:35:00Z">
        <w:r w:rsidR="0005319C">
          <w:rPr>
            <w:rFonts w:ascii="Times New Roman" w:eastAsia="Times New Roman" w:hAnsi="Times New Roman" w:cs="Times New Roman"/>
            <w:color w:val="000000"/>
            <w:lang w:val="en-GB" w:eastAsia="en-GB"/>
          </w:rPr>
          <w:t>,</w:t>
        </w:r>
      </w:ins>
      <w:r w:rsidRPr="009D2F94">
        <w:rPr>
          <w:rFonts w:ascii="Times New Roman" w:eastAsia="Times New Roman" w:hAnsi="Times New Roman" w:cs="Times New Roman"/>
          <w:color w:val="000000"/>
          <w:lang w:val="en-GB" w:eastAsia="en-GB"/>
        </w:rPr>
        <w:t xml:space="preserve"> 2003</w:t>
      </w:r>
      <w:ins w:id="264" w:author="Guillaume Chomicki" w:date="2022-11-14T17:35:00Z">
        <w:r w:rsidR="0005319C">
          <w:rPr>
            <w:rFonts w:ascii="Times New Roman" w:eastAsia="Times New Roman" w:hAnsi="Times New Roman" w:cs="Times New Roman"/>
            <w:color w:val="000000"/>
            <w:lang w:val="en-GB" w:eastAsia="en-GB"/>
          </w:rPr>
          <w:t>;</w:t>
        </w:r>
      </w:ins>
      <w:del w:id="265" w:author="Guillaume Chomicki" w:date="2022-11-14T17:35:00Z">
        <w:r w:rsidRPr="009D2F94" w:rsidDel="0005319C">
          <w:rPr>
            <w:rFonts w:ascii="Times New Roman" w:eastAsia="Times New Roman" w:hAnsi="Times New Roman" w:cs="Times New Roman"/>
            <w:color w:val="000000"/>
            <w:lang w:val="en-GB" w:eastAsia="en-GB"/>
          </w:rPr>
          <w:delText>,</w:delText>
        </w:r>
      </w:del>
      <w:r w:rsidRPr="009D2F94">
        <w:rPr>
          <w:rFonts w:ascii="Times New Roman" w:eastAsia="Times New Roman" w:hAnsi="Times New Roman" w:cs="Times New Roman"/>
          <w:color w:val="000000"/>
          <w:lang w:val="en-GB" w:eastAsia="en-GB"/>
        </w:rPr>
        <w:t xml:space="preserve"> Revell</w:t>
      </w:r>
      <w:ins w:id="266" w:author="Guillaume Chomicki" w:date="2022-11-14T17:35:00Z">
        <w:r w:rsidR="0005319C">
          <w:rPr>
            <w:rFonts w:ascii="Times New Roman" w:eastAsia="Times New Roman" w:hAnsi="Times New Roman" w:cs="Times New Roman"/>
            <w:color w:val="000000"/>
            <w:lang w:val="en-GB" w:eastAsia="en-GB"/>
          </w:rPr>
          <w:t>,</w:t>
        </w:r>
      </w:ins>
      <w:r w:rsidRPr="009D2F94">
        <w:rPr>
          <w:rFonts w:ascii="Times New Roman" w:eastAsia="Times New Roman" w:hAnsi="Times New Roman" w:cs="Times New Roman"/>
          <w:color w:val="000000"/>
          <w:lang w:val="en-GB" w:eastAsia="en-GB"/>
        </w:rPr>
        <w:t xml:space="preserve"> 2012) to reconstruct evolutionary histories of each discrete trait for the Hydnophytinae. We assumed a model where all transition rates are empirically estimated and independent from each other, and set the root state to be sampled from the conditional scaled-likelihood distribution. We generated 1000 maps for the MCC tree and 100 for each of the sampled topologies from the posterior distribution, and used all to summarize the states at each node to account for the many possible evolutionary histories of each trait. We thus </w:t>
      </w:r>
      <w:del w:id="267" w:author="Guillaume Chomicki" w:date="2022-10-05T15:01:00Z">
        <w:r w:rsidRPr="009D2F94" w:rsidDel="0098360D">
          <w:rPr>
            <w:rFonts w:ascii="Times New Roman" w:eastAsia="Times New Roman" w:hAnsi="Times New Roman" w:cs="Times New Roman"/>
            <w:color w:val="000000"/>
            <w:lang w:val="en-GB" w:eastAsia="en-GB"/>
          </w:rPr>
          <w:delText>analyzed</w:delText>
        </w:r>
      </w:del>
      <w:ins w:id="268" w:author="Guillaume Chomicki" w:date="2022-10-05T15:01:00Z">
        <w:r w:rsidR="0098360D" w:rsidRPr="009D2F94">
          <w:rPr>
            <w:rFonts w:ascii="Times New Roman" w:eastAsia="Times New Roman" w:hAnsi="Times New Roman" w:cs="Times New Roman"/>
            <w:color w:val="000000"/>
            <w:lang w:val="en-GB" w:eastAsia="en-GB"/>
          </w:rPr>
          <w:t>analysed</w:t>
        </w:r>
      </w:ins>
      <w:r w:rsidRPr="009D2F94">
        <w:rPr>
          <w:rFonts w:ascii="Times New Roman" w:eastAsia="Times New Roman" w:hAnsi="Times New Roman" w:cs="Times New Roman"/>
          <w:color w:val="000000"/>
          <w:lang w:val="en-GB" w:eastAsia="en-GB"/>
        </w:rPr>
        <w:t xml:space="preserve"> the proportion of each state at the main nodes to assess the ancestral state of each discrete trait.</w:t>
      </w:r>
    </w:p>
    <w:p w14:paraId="47D32F29" w14:textId="77777777" w:rsidR="00635C79" w:rsidRPr="009D2F94" w:rsidRDefault="00635C79">
      <w:pPr>
        <w:rPr>
          <w:rFonts w:ascii="Times New Roman" w:eastAsia="Times New Roman" w:hAnsi="Times New Roman" w:cs="Times New Roman"/>
          <w:color w:val="000000"/>
          <w:lang w:val="en-GB" w:eastAsia="en-GB"/>
        </w:rPr>
      </w:pPr>
    </w:p>
    <w:p w14:paraId="0BC50466" w14:textId="77777777" w:rsidR="00635C79" w:rsidRPr="009D2F94" w:rsidDel="0098360D" w:rsidRDefault="00000000">
      <w:pPr>
        <w:rPr>
          <w:del w:id="269" w:author="Guillaume Chomicki" w:date="2022-10-05T15:01:00Z"/>
          <w:rFonts w:ascii="Times New Roman" w:eastAsia="Times New Roman" w:hAnsi="Times New Roman" w:cs="Times New Roman"/>
          <w:color w:val="000000"/>
          <w:lang w:val="en-GB" w:eastAsia="en-GB"/>
        </w:rPr>
      </w:pPr>
      <w:r w:rsidRPr="009D2F94">
        <w:rPr>
          <w:rFonts w:ascii="Times New Roman" w:eastAsia="Times New Roman" w:hAnsi="Times New Roman" w:cs="Times New Roman"/>
          <w:b/>
          <w:bCs/>
          <w:color w:val="000000"/>
          <w:lang w:val="en-GB" w:eastAsia="en-GB"/>
        </w:rPr>
        <w:t>Linking rates of continuous trait evolution to transitions in discrete traits’ states</w:t>
      </w:r>
    </w:p>
    <w:p w14:paraId="204681FE" w14:textId="77777777" w:rsidR="00635C79" w:rsidRPr="009D2F94" w:rsidRDefault="00635C79">
      <w:pPr>
        <w:rPr>
          <w:rFonts w:ascii="Times New Roman" w:eastAsia="Times New Roman" w:hAnsi="Times New Roman" w:cs="Times New Roman"/>
          <w:color w:val="000000"/>
          <w:lang w:val="en-GB" w:eastAsia="en-GB"/>
        </w:rPr>
      </w:pPr>
    </w:p>
    <w:p w14:paraId="4BF5A4F2" w14:textId="0A548EB0" w:rsidR="00635C79" w:rsidRPr="009D2F94" w:rsidRDefault="00000000">
      <w:pPr>
        <w:rPr>
          <w:rFonts w:ascii="Times New Roman" w:eastAsia="Times New Roman" w:hAnsi="Times New Roman" w:cs="Times New Roman"/>
          <w:color w:val="000000"/>
          <w:lang w:val="en-GB" w:eastAsia="en-GB"/>
        </w:rPr>
      </w:pPr>
      <w:r w:rsidRPr="009D2F94">
        <w:rPr>
          <w:rFonts w:ascii="Times New Roman" w:eastAsia="Times New Roman" w:hAnsi="Times New Roman" w:cs="Times New Roman"/>
          <w:color w:val="000000"/>
          <w:lang w:val="en-GB" w:eastAsia="en-GB"/>
        </w:rPr>
        <w:t>To assess the evolutionary dynamics of the continuous traits for each of the discrete traits’ state, we sampled 100 of the 1000 maps in the MCC tree (and 10 for each of the sampled trees from the posterior distribution) and used them to fit seven different models of evolution for each continuous trait: (i) Single-rate Brownian Motion (BM1); (ii) Multiple-rate Brownian Motion (BMS); (iii) Single-rate OU (OU1); (iv) OU with multiple optima but same alpha and sigma (OUM); (v) OU with multiple optima and alpha but same sigma (OUMA); (vi) OU with multiple optima and sigma but same alpha (OUMV); (vii) OU with multiple optima, alpha, and sigma (OUMVA). The total number of parameters varied with the discrete trait and the model used, with the simplest model having always a single parameter (BM1 - one sigma² for all states) and the most complex model having up to 12 (OUMVA - one sigma², one alpha and one optimum for each of the 4 states of the discrete trait).</w:t>
      </w:r>
    </w:p>
    <w:p w14:paraId="29C5B02E" w14:textId="77777777" w:rsidR="00635C79" w:rsidRPr="009D2F94" w:rsidRDefault="00635C79">
      <w:pPr>
        <w:rPr>
          <w:rFonts w:ascii="Times New Roman" w:eastAsia="Times New Roman" w:hAnsi="Times New Roman" w:cs="Times New Roman"/>
          <w:color w:val="000000"/>
          <w:lang w:val="en-GB" w:eastAsia="en-GB"/>
        </w:rPr>
      </w:pPr>
    </w:p>
    <w:p w14:paraId="6E80EAB4" w14:textId="6716A5FA" w:rsidR="00635C79" w:rsidRPr="009D2F94" w:rsidRDefault="00000000">
      <w:pPr>
        <w:rPr>
          <w:rFonts w:ascii="Times New Roman" w:eastAsia="Times New Roman" w:hAnsi="Times New Roman" w:cs="Times New Roman"/>
          <w:color w:val="000000"/>
          <w:lang w:val="en-GB" w:eastAsia="en-GB"/>
        </w:rPr>
      </w:pPr>
      <w:r w:rsidRPr="009D2F94">
        <w:rPr>
          <w:rFonts w:ascii="Times New Roman" w:eastAsia="Times New Roman" w:hAnsi="Times New Roman" w:cs="Times New Roman"/>
          <w:color w:val="000000"/>
          <w:lang w:val="en-GB" w:eastAsia="en-GB"/>
        </w:rPr>
        <w:t>To avoid any arbitrary threshold to select the best model (such as a deltaAIC value smaller than 2)</w:t>
      </w:r>
      <w:del w:id="270" w:author="Guillaume Chomicki" w:date="2022-10-05T15:14:00Z">
        <w:r w:rsidRPr="009D2F94" w:rsidDel="00783272">
          <w:rPr>
            <w:rFonts w:ascii="Times New Roman" w:eastAsia="Times New Roman" w:hAnsi="Times New Roman" w:cs="Times New Roman"/>
            <w:color w:val="000000"/>
            <w:lang w:val="en-GB" w:eastAsia="en-GB"/>
          </w:rPr>
          <w:delText>,</w:delText>
        </w:r>
      </w:del>
      <w:r w:rsidRPr="009D2F94">
        <w:rPr>
          <w:rFonts w:ascii="Times New Roman" w:eastAsia="Times New Roman" w:hAnsi="Times New Roman" w:cs="Times New Roman"/>
          <w:color w:val="000000"/>
          <w:lang w:val="en-GB" w:eastAsia="en-GB"/>
        </w:rPr>
        <w:t xml:space="preserve"> within all pairwise combinations of discrete and continuous traits, we used the Akaike weights of each model to calculate averaged parameter values for each stochastic map. Lastly, we generated pseudo-posterior distributions of averaged parameter values to assess how different continuous traits’ states evolved under distinct states of the discrete trait.</w:t>
      </w:r>
      <w:ins w:id="271" w:author="Guillaume Chomicki" w:date="2022-11-14T17:55:00Z">
        <w:r w:rsidR="000537A0">
          <w:rPr>
            <w:rFonts w:ascii="Times New Roman" w:eastAsia="Times New Roman" w:hAnsi="Times New Roman" w:cs="Times New Roman"/>
            <w:color w:val="000000"/>
            <w:lang w:val="en-GB" w:eastAsia="en-GB"/>
          </w:rPr>
          <w:t xml:space="preserve"> All scripts are available at </w:t>
        </w:r>
        <w:commentRangeStart w:id="272"/>
        <w:r w:rsidR="000537A0" w:rsidRPr="000537A0">
          <w:rPr>
            <w:rFonts w:ascii="Times New Roman" w:eastAsia="Times New Roman" w:hAnsi="Times New Roman" w:cs="Times New Roman"/>
            <w:color w:val="000000"/>
            <w:highlight w:val="yellow"/>
            <w:lang w:val="en-GB" w:eastAsia="en-GB"/>
            <w:rPrChange w:id="273" w:author="Guillaume Chomicki" w:date="2022-11-14T17:55:00Z">
              <w:rPr>
                <w:rFonts w:ascii="Times New Roman" w:eastAsia="Times New Roman" w:hAnsi="Times New Roman" w:cs="Times New Roman"/>
                <w:color w:val="000000"/>
                <w:lang w:val="en-GB" w:eastAsia="en-GB"/>
              </w:rPr>
            </w:rPrChange>
          </w:rPr>
          <w:t>XXX</w:t>
        </w:r>
        <w:commentRangeEnd w:id="272"/>
        <w:r w:rsidR="000537A0">
          <w:rPr>
            <w:rStyle w:val="CommentReference"/>
          </w:rPr>
          <w:commentReference w:id="272"/>
        </w:r>
        <w:r w:rsidR="000537A0">
          <w:rPr>
            <w:rFonts w:ascii="Times New Roman" w:eastAsia="Times New Roman" w:hAnsi="Times New Roman" w:cs="Times New Roman"/>
            <w:color w:val="000000"/>
            <w:lang w:val="en-GB" w:eastAsia="en-GB"/>
          </w:rPr>
          <w:t>.</w:t>
        </w:r>
      </w:ins>
    </w:p>
    <w:p w14:paraId="6AAD6997" w14:textId="77777777" w:rsidR="00635C79" w:rsidRPr="009D2F94" w:rsidRDefault="00635C79">
      <w:pPr>
        <w:rPr>
          <w:rFonts w:ascii="Times New Roman" w:eastAsia="Times New Roman" w:hAnsi="Times New Roman" w:cs="Times New Roman"/>
          <w:color w:val="000000"/>
          <w:lang w:val="en-GB" w:eastAsia="en-GB"/>
        </w:rPr>
      </w:pPr>
    </w:p>
    <w:p w14:paraId="19B8A385" w14:textId="77777777" w:rsidR="00635C79" w:rsidRPr="009D2F94" w:rsidRDefault="00000000">
      <w:pPr>
        <w:rPr>
          <w:rFonts w:ascii="Times New Roman" w:eastAsia="Times New Roman" w:hAnsi="Times New Roman" w:cs="Times New Roman"/>
          <w:color w:val="000000"/>
          <w:lang w:val="en-GB" w:eastAsia="en-GB"/>
        </w:rPr>
      </w:pPr>
      <w:r w:rsidRPr="009D2F94">
        <w:rPr>
          <w:rFonts w:ascii="Times New Roman" w:eastAsia="Times New Roman" w:hAnsi="Times New Roman" w:cs="Times New Roman"/>
          <w:b/>
          <w:bCs/>
          <w:color w:val="000000"/>
          <w:lang w:val="en-GB" w:eastAsia="en-GB"/>
        </w:rPr>
        <w:t>Results</w:t>
      </w:r>
    </w:p>
    <w:p w14:paraId="5B65DABD" w14:textId="77777777" w:rsidR="00635C79" w:rsidRPr="009D2F94" w:rsidRDefault="00635C79">
      <w:pPr>
        <w:rPr>
          <w:rFonts w:ascii="Times New Roman" w:eastAsia="Times New Roman" w:hAnsi="Times New Roman" w:cs="Times New Roman"/>
          <w:color w:val="000000"/>
          <w:lang w:val="en-GB" w:eastAsia="en-GB"/>
        </w:rPr>
      </w:pPr>
    </w:p>
    <w:p w14:paraId="6D85720E" w14:textId="77777777" w:rsidR="00635C79" w:rsidRPr="006F1D1F" w:rsidRDefault="00000000">
      <w:pPr>
        <w:rPr>
          <w:rFonts w:ascii="Times New Roman" w:eastAsia="Times New Roman" w:hAnsi="Times New Roman" w:cs="Times New Roman"/>
          <w:b/>
          <w:bCs/>
          <w:color w:val="000000"/>
          <w:lang w:val="en-GB" w:eastAsia="en-GB"/>
          <w:rPrChange w:id="274" w:author="Guillaume Chomicki" w:date="2022-11-01T16:11:00Z">
            <w:rPr>
              <w:rFonts w:ascii="Times New Roman" w:eastAsia="Times New Roman" w:hAnsi="Times New Roman" w:cs="Times New Roman"/>
              <w:color w:val="000000"/>
              <w:lang w:val="en-GB" w:eastAsia="en-GB"/>
            </w:rPr>
          </w:rPrChange>
        </w:rPr>
      </w:pPr>
      <w:r w:rsidRPr="006F1D1F">
        <w:rPr>
          <w:rFonts w:ascii="Times New Roman" w:eastAsia="Times New Roman" w:hAnsi="Times New Roman" w:cs="Times New Roman"/>
          <w:b/>
          <w:bCs/>
          <w:color w:val="000000"/>
          <w:lang w:val="en-GB" w:eastAsia="en-GB"/>
          <w:rPrChange w:id="275" w:author="Guillaume Chomicki" w:date="2022-11-01T16:11:00Z">
            <w:rPr>
              <w:rFonts w:ascii="Times New Roman" w:eastAsia="Times New Roman" w:hAnsi="Times New Roman" w:cs="Times New Roman"/>
              <w:i/>
              <w:iCs/>
              <w:color w:val="000000"/>
              <w:lang w:val="en-GB" w:eastAsia="en-GB"/>
            </w:rPr>
          </w:rPrChange>
        </w:rPr>
        <w:t>Phylogenetics and molecular clock dating of the Hydnophytinae</w:t>
      </w:r>
    </w:p>
    <w:p w14:paraId="3375646B" w14:textId="1AD5E225" w:rsidR="00635C79" w:rsidRDefault="00000000">
      <w:pPr>
        <w:rPr>
          <w:ins w:id="276" w:author="Guillaume Chomicki" w:date="2022-11-01T16:26:00Z"/>
          <w:rFonts w:ascii="Times New Roman" w:eastAsia="Times New Roman" w:hAnsi="Times New Roman" w:cs="Times New Roman"/>
          <w:color w:val="000000"/>
          <w:lang w:val="en-GB" w:eastAsia="en-GB"/>
        </w:rPr>
      </w:pPr>
      <w:r w:rsidRPr="009D2F94">
        <w:rPr>
          <w:rFonts w:ascii="Times New Roman" w:eastAsia="Times New Roman" w:hAnsi="Times New Roman" w:cs="Times New Roman"/>
          <w:color w:val="000000"/>
          <w:lang w:val="en-GB" w:eastAsia="en-GB"/>
        </w:rPr>
        <w:lastRenderedPageBreak/>
        <w:t xml:space="preserve">Maximum likelihood and Bayesian analyses yielded a tree topology similar to Chomicki and Renner (2017), with </w:t>
      </w:r>
      <w:r w:rsidRPr="009D2F94">
        <w:rPr>
          <w:rFonts w:ascii="Times New Roman" w:eastAsia="Times New Roman" w:hAnsi="Times New Roman" w:cs="Times New Roman"/>
          <w:i/>
          <w:iCs/>
          <w:color w:val="000000"/>
          <w:lang w:val="en-GB" w:eastAsia="en-GB"/>
        </w:rPr>
        <w:t>Squamellaria</w:t>
      </w:r>
      <w:r w:rsidRPr="009D2F94">
        <w:rPr>
          <w:rFonts w:ascii="Times New Roman" w:eastAsia="Times New Roman" w:hAnsi="Times New Roman" w:cs="Times New Roman"/>
          <w:color w:val="000000"/>
          <w:lang w:val="en-GB" w:eastAsia="en-GB"/>
        </w:rPr>
        <w:t xml:space="preserve"> </w:t>
      </w:r>
      <w:del w:id="277" w:author="Guillaume Chomicki" w:date="2022-11-14T17:37:00Z">
        <w:r w:rsidRPr="009D2F94" w:rsidDel="00D74624">
          <w:rPr>
            <w:rFonts w:ascii="Times New Roman" w:eastAsia="Times New Roman" w:hAnsi="Times New Roman" w:cs="Times New Roman"/>
            <w:color w:val="000000"/>
            <w:lang w:val="en-GB" w:eastAsia="en-GB"/>
          </w:rPr>
          <w:delText xml:space="preserve">forming the basalmost clade </w:delText>
        </w:r>
      </w:del>
      <w:ins w:id="278" w:author="Guillaume Chomicki" w:date="2022-11-14T17:37:00Z">
        <w:r w:rsidR="00D74624">
          <w:rPr>
            <w:rFonts w:ascii="Times New Roman" w:eastAsia="Times New Roman" w:hAnsi="Times New Roman" w:cs="Times New Roman"/>
            <w:color w:val="000000"/>
            <w:lang w:val="en-GB" w:eastAsia="en-GB"/>
          </w:rPr>
          <w:t xml:space="preserve">being </w:t>
        </w:r>
      </w:ins>
      <w:r w:rsidRPr="009D2F94">
        <w:rPr>
          <w:rFonts w:ascii="Times New Roman" w:eastAsia="Times New Roman" w:hAnsi="Times New Roman" w:cs="Times New Roman"/>
          <w:color w:val="000000"/>
          <w:lang w:val="en-GB" w:eastAsia="en-GB"/>
        </w:rPr>
        <w:t xml:space="preserve">sister to </w:t>
      </w:r>
      <w:del w:id="279" w:author="Guillaume Chomicki" w:date="2022-11-14T17:37:00Z">
        <w:r w:rsidRPr="009D2F94" w:rsidDel="00D74624">
          <w:rPr>
            <w:rFonts w:ascii="Times New Roman" w:eastAsia="Times New Roman" w:hAnsi="Times New Roman" w:cs="Times New Roman"/>
            <w:color w:val="000000"/>
            <w:lang w:val="en-GB" w:eastAsia="en-GB"/>
          </w:rPr>
          <w:delText xml:space="preserve">the </w:delText>
        </w:r>
      </w:del>
      <w:ins w:id="280" w:author="Guillaume Chomicki" w:date="2022-11-14T17:37:00Z">
        <w:r w:rsidR="00D74624">
          <w:rPr>
            <w:rFonts w:ascii="Times New Roman" w:eastAsia="Times New Roman" w:hAnsi="Times New Roman" w:cs="Times New Roman"/>
            <w:color w:val="000000"/>
            <w:lang w:val="en-GB" w:eastAsia="en-GB"/>
          </w:rPr>
          <w:t>all</w:t>
        </w:r>
        <w:r w:rsidR="00D74624" w:rsidRPr="009D2F94">
          <w:rPr>
            <w:rFonts w:ascii="Times New Roman" w:eastAsia="Times New Roman" w:hAnsi="Times New Roman" w:cs="Times New Roman"/>
            <w:color w:val="000000"/>
            <w:lang w:val="en-GB" w:eastAsia="en-GB"/>
          </w:rPr>
          <w:t xml:space="preserve"> </w:t>
        </w:r>
      </w:ins>
      <w:r w:rsidRPr="009D2F94">
        <w:rPr>
          <w:rFonts w:ascii="Times New Roman" w:eastAsia="Times New Roman" w:hAnsi="Times New Roman" w:cs="Times New Roman"/>
          <w:color w:val="000000"/>
          <w:lang w:val="en-GB" w:eastAsia="en-GB"/>
        </w:rPr>
        <w:t xml:space="preserve">remaining Hydnophytinae taxa. The next clade is the genus </w:t>
      </w:r>
      <w:r w:rsidRPr="009D2F94">
        <w:rPr>
          <w:rFonts w:ascii="Times New Roman" w:eastAsia="Times New Roman" w:hAnsi="Times New Roman" w:cs="Times New Roman"/>
          <w:i/>
          <w:iCs/>
          <w:color w:val="000000"/>
          <w:lang w:val="en-GB" w:eastAsia="en-GB"/>
        </w:rPr>
        <w:t>Anthorrhiza</w:t>
      </w:r>
      <w:r w:rsidRPr="009D2F94">
        <w:rPr>
          <w:rFonts w:ascii="Times New Roman" w:eastAsia="Times New Roman" w:hAnsi="Times New Roman" w:cs="Times New Roman"/>
          <w:color w:val="000000"/>
          <w:lang w:val="en-GB" w:eastAsia="en-GB"/>
        </w:rPr>
        <w:t xml:space="preserve">, as in Chomicki and Renner (2017), but the newly sampled species </w:t>
      </w:r>
      <w:r w:rsidRPr="009D2F94">
        <w:rPr>
          <w:rFonts w:ascii="Times New Roman" w:eastAsia="Times New Roman" w:hAnsi="Times New Roman" w:cs="Times New Roman"/>
          <w:i/>
          <w:iCs/>
          <w:color w:val="000000"/>
          <w:lang w:val="en-GB" w:eastAsia="en-GB"/>
        </w:rPr>
        <w:t>Hydnophytum orichalcum</w:t>
      </w:r>
      <w:r w:rsidRPr="009D2F94">
        <w:rPr>
          <w:rFonts w:ascii="Times New Roman" w:eastAsia="Times New Roman" w:hAnsi="Times New Roman" w:cs="Times New Roman"/>
          <w:color w:val="000000"/>
          <w:lang w:val="en-GB" w:eastAsia="en-GB"/>
        </w:rPr>
        <w:t xml:space="preserve"> is placed as sister to </w:t>
      </w:r>
      <w:r w:rsidRPr="009D2F94">
        <w:rPr>
          <w:rFonts w:ascii="Times New Roman" w:eastAsia="Times New Roman" w:hAnsi="Times New Roman" w:cs="Times New Roman"/>
          <w:i/>
          <w:iCs/>
          <w:color w:val="000000"/>
          <w:lang w:val="en-GB" w:eastAsia="en-GB"/>
        </w:rPr>
        <w:t>Anthorrhiza</w:t>
      </w:r>
      <w:r w:rsidRPr="009D2F94">
        <w:rPr>
          <w:rFonts w:ascii="Times New Roman" w:eastAsia="Times New Roman" w:hAnsi="Times New Roman" w:cs="Times New Roman"/>
          <w:color w:val="000000"/>
          <w:lang w:val="en-GB" w:eastAsia="en-GB"/>
        </w:rPr>
        <w:t xml:space="preserve">, albeit with low support (but geographically consistent with </w:t>
      </w:r>
      <w:r w:rsidRPr="009D2F94">
        <w:rPr>
          <w:rFonts w:ascii="Times New Roman" w:eastAsia="Times New Roman" w:hAnsi="Times New Roman" w:cs="Times New Roman"/>
          <w:i/>
          <w:iCs/>
          <w:color w:val="000000"/>
          <w:lang w:val="en-GB" w:eastAsia="en-GB"/>
        </w:rPr>
        <w:t>Anthorrhiza</w:t>
      </w:r>
      <w:r w:rsidRPr="009D2F94">
        <w:rPr>
          <w:rFonts w:ascii="Times New Roman" w:eastAsia="Times New Roman" w:hAnsi="Times New Roman" w:cs="Times New Roman"/>
          <w:color w:val="000000"/>
          <w:lang w:val="en-GB" w:eastAsia="en-GB"/>
        </w:rPr>
        <w:t xml:space="preserve">). The molecular clock dating analysis yielded similar ages to Chomicki and Renner (2017), with the Hydnophytinae being 18.8 ± 3 Myrs. </w:t>
      </w:r>
    </w:p>
    <w:p w14:paraId="3593BD18" w14:textId="38B887BA" w:rsidR="00224116" w:rsidRDefault="00224116">
      <w:pPr>
        <w:rPr>
          <w:ins w:id="281" w:author="Guillaume Chomicki" w:date="2022-11-01T16:26:00Z"/>
          <w:rFonts w:ascii="Times New Roman" w:eastAsia="Times New Roman" w:hAnsi="Times New Roman" w:cs="Times New Roman"/>
          <w:color w:val="000000"/>
          <w:lang w:val="en-GB" w:eastAsia="en-GB"/>
        </w:rPr>
      </w:pPr>
    </w:p>
    <w:p w14:paraId="1A3BCF80" w14:textId="2518DA67" w:rsidR="00224116" w:rsidRDefault="00224116">
      <w:pPr>
        <w:rPr>
          <w:ins w:id="282" w:author="Guillaume Chomicki" w:date="2022-11-01T16:29:00Z"/>
          <w:rFonts w:ascii="Times New Roman" w:eastAsia="Times New Roman" w:hAnsi="Times New Roman" w:cs="Times New Roman"/>
          <w:b/>
          <w:bCs/>
          <w:color w:val="000000"/>
          <w:lang w:val="en-GB" w:eastAsia="en-GB"/>
        </w:rPr>
      </w:pPr>
      <w:ins w:id="283" w:author="Guillaume Chomicki" w:date="2022-11-01T16:26:00Z">
        <w:r>
          <w:rPr>
            <w:rFonts w:ascii="Times New Roman" w:eastAsia="Times New Roman" w:hAnsi="Times New Roman" w:cs="Times New Roman"/>
            <w:b/>
            <w:bCs/>
            <w:color w:val="000000"/>
            <w:lang w:val="en-GB" w:eastAsia="en-GB"/>
          </w:rPr>
          <w:t xml:space="preserve">Ancestral state </w:t>
        </w:r>
      </w:ins>
      <w:ins w:id="284" w:author="Guillaume Chomicki" w:date="2022-11-01T16:27:00Z">
        <w:r>
          <w:rPr>
            <w:rFonts w:ascii="Times New Roman" w:eastAsia="Times New Roman" w:hAnsi="Times New Roman" w:cs="Times New Roman"/>
            <w:b/>
            <w:bCs/>
            <w:color w:val="000000"/>
            <w:lang w:val="en-GB" w:eastAsia="en-GB"/>
          </w:rPr>
          <w:t xml:space="preserve">estimations of </w:t>
        </w:r>
      </w:ins>
      <w:ins w:id="285" w:author="Guillaume Chomicki" w:date="2022-11-01T16:29:00Z">
        <w:r w:rsidR="004E47DE">
          <w:rPr>
            <w:rFonts w:ascii="Times New Roman" w:eastAsia="Times New Roman" w:hAnsi="Times New Roman" w:cs="Times New Roman"/>
            <w:b/>
            <w:bCs/>
            <w:color w:val="000000"/>
            <w:lang w:val="en-GB" w:eastAsia="en-GB"/>
          </w:rPr>
          <w:t>discrete mutualistic traits</w:t>
        </w:r>
      </w:ins>
    </w:p>
    <w:p w14:paraId="7F2F2C40" w14:textId="0315BDB8" w:rsidR="004E47DE" w:rsidRPr="004E47DE" w:rsidRDefault="002833F5">
      <w:pPr>
        <w:rPr>
          <w:rFonts w:ascii="Times New Roman" w:eastAsia="Times New Roman" w:hAnsi="Times New Roman" w:cs="Times New Roman"/>
          <w:color w:val="000000"/>
          <w:lang w:val="en-GB" w:eastAsia="en-GB"/>
        </w:rPr>
      </w:pPr>
      <w:ins w:id="286" w:author="Guillaume Chomicki" w:date="2022-11-01T16:40:00Z">
        <w:r>
          <w:rPr>
            <w:rFonts w:ascii="Times New Roman" w:eastAsia="Times New Roman" w:hAnsi="Times New Roman" w:cs="Times New Roman"/>
            <w:color w:val="000000"/>
            <w:lang w:val="en-GB" w:eastAsia="en-GB"/>
          </w:rPr>
          <w:t>To test the impact of discrete mutualistic traits on non-mutualistic, continuous traits, we first inferred ancestral state e</w:t>
        </w:r>
      </w:ins>
      <w:ins w:id="287" w:author="Guillaume Chomicki" w:date="2022-11-01T16:41:00Z">
        <w:r>
          <w:rPr>
            <w:rFonts w:ascii="Times New Roman" w:eastAsia="Times New Roman" w:hAnsi="Times New Roman" w:cs="Times New Roman"/>
            <w:color w:val="000000"/>
            <w:lang w:val="en-GB" w:eastAsia="en-GB"/>
          </w:rPr>
          <w:t>stimations for all discrete mutualistic traits</w:t>
        </w:r>
      </w:ins>
      <w:ins w:id="288" w:author="Guillaume Chomicki" w:date="2022-11-01T16:42:00Z">
        <w:r>
          <w:rPr>
            <w:rFonts w:ascii="Times New Roman" w:eastAsia="Times New Roman" w:hAnsi="Times New Roman" w:cs="Times New Roman"/>
            <w:color w:val="000000"/>
            <w:lang w:val="en-GB" w:eastAsia="en-GB"/>
          </w:rPr>
          <w:t xml:space="preserve"> using stochastic mapping (</w:t>
        </w:r>
        <w:r w:rsidRPr="002833F5">
          <w:rPr>
            <w:rFonts w:ascii="Times New Roman" w:eastAsia="Times New Roman" w:hAnsi="Times New Roman" w:cs="Times New Roman"/>
            <w:i/>
            <w:iCs/>
            <w:color w:val="000000"/>
            <w:lang w:val="en-GB" w:eastAsia="en-GB"/>
            <w:rPrChange w:id="289" w:author="Guillaume Chomicki" w:date="2022-11-01T16:42:00Z">
              <w:rPr>
                <w:rFonts w:ascii="Times New Roman" w:eastAsia="Times New Roman" w:hAnsi="Times New Roman" w:cs="Times New Roman"/>
                <w:color w:val="000000"/>
                <w:lang w:val="en-GB" w:eastAsia="en-GB"/>
              </w:rPr>
            </w:rPrChange>
          </w:rPr>
          <w:t>Materials and Methods</w:t>
        </w:r>
        <w:r>
          <w:rPr>
            <w:rFonts w:ascii="Times New Roman" w:eastAsia="Times New Roman" w:hAnsi="Times New Roman" w:cs="Times New Roman"/>
            <w:color w:val="000000"/>
            <w:lang w:val="en-GB" w:eastAsia="en-GB"/>
          </w:rPr>
          <w:t>)</w:t>
        </w:r>
      </w:ins>
      <w:ins w:id="290" w:author="Guillaume Chomicki" w:date="2022-11-01T16:41:00Z">
        <w:r>
          <w:rPr>
            <w:rFonts w:ascii="Times New Roman" w:eastAsia="Times New Roman" w:hAnsi="Times New Roman" w:cs="Times New Roman"/>
            <w:color w:val="000000"/>
            <w:lang w:val="en-GB" w:eastAsia="en-GB"/>
          </w:rPr>
          <w:t>. Rather than constraining transition rates to standard models (e.g. Equal rates, all rate different models</w:t>
        </w:r>
      </w:ins>
      <w:ins w:id="291" w:author="Guillaume Chomicki" w:date="2022-11-01T16:42:00Z">
        <w:r>
          <w:rPr>
            <w:rFonts w:ascii="Times New Roman" w:eastAsia="Times New Roman" w:hAnsi="Times New Roman" w:cs="Times New Roman"/>
            <w:color w:val="000000"/>
            <w:lang w:val="en-GB" w:eastAsia="en-GB"/>
          </w:rPr>
          <w:t>), w</w:t>
        </w:r>
      </w:ins>
      <w:ins w:id="292" w:author="Guillaume Chomicki" w:date="2022-11-01T16:41:00Z">
        <w:r w:rsidRPr="009D2F94">
          <w:rPr>
            <w:rFonts w:ascii="Times New Roman" w:eastAsia="Times New Roman" w:hAnsi="Times New Roman" w:cs="Times New Roman"/>
            <w:color w:val="000000"/>
            <w:lang w:val="en-GB" w:eastAsia="en-GB"/>
          </w:rPr>
          <w:t>e assumed a model where all transition rates are empirically estimated and independent from each other, and set the root state to be sampled from the conditional scaled-likelihood distribution.</w:t>
        </w:r>
      </w:ins>
      <w:ins w:id="293" w:author="Guillaume Chomicki" w:date="2022-11-01T16:42:00Z">
        <w:r>
          <w:rPr>
            <w:rFonts w:ascii="Times New Roman" w:eastAsia="Times New Roman" w:hAnsi="Times New Roman" w:cs="Times New Roman"/>
            <w:color w:val="000000"/>
            <w:lang w:val="en-GB" w:eastAsia="en-GB"/>
          </w:rPr>
          <w:t xml:space="preserve"> </w:t>
        </w:r>
      </w:ins>
      <w:ins w:id="294" w:author="Guillaume Chomicki" w:date="2022-11-04T10:24:00Z">
        <w:r w:rsidR="00E22BFC">
          <w:rPr>
            <w:rFonts w:ascii="Times New Roman" w:eastAsia="Times New Roman" w:hAnsi="Times New Roman" w:cs="Times New Roman"/>
            <w:color w:val="000000"/>
            <w:lang w:val="en-GB" w:eastAsia="en-GB"/>
          </w:rPr>
          <w:t xml:space="preserve">All ancestral state estimations are shown in </w:t>
        </w:r>
        <w:r w:rsidR="00E22BFC" w:rsidRPr="00754944">
          <w:rPr>
            <w:rFonts w:ascii="Times New Roman" w:eastAsia="Times New Roman" w:hAnsi="Times New Roman" w:cs="Times New Roman"/>
            <w:color w:val="000000"/>
            <w:highlight w:val="yellow"/>
            <w:lang w:val="en-GB" w:eastAsia="en-GB"/>
            <w:rPrChange w:id="295" w:author="Guillaume Chomicki" w:date="2022-11-14T17:43:00Z">
              <w:rPr>
                <w:rFonts w:ascii="Times New Roman" w:eastAsia="Times New Roman" w:hAnsi="Times New Roman" w:cs="Times New Roman"/>
                <w:color w:val="000000"/>
                <w:lang w:val="en-GB" w:eastAsia="en-GB"/>
              </w:rPr>
            </w:rPrChange>
          </w:rPr>
          <w:t>Figs. S</w:t>
        </w:r>
      </w:ins>
      <w:ins w:id="296" w:author="Guillaume Chomicki" w:date="2022-11-04T10:47:00Z">
        <w:r w:rsidR="00634058" w:rsidRPr="00754944">
          <w:rPr>
            <w:rFonts w:ascii="Times New Roman" w:eastAsia="Times New Roman" w:hAnsi="Times New Roman" w:cs="Times New Roman"/>
            <w:color w:val="000000"/>
            <w:highlight w:val="yellow"/>
            <w:lang w:val="en-GB" w:eastAsia="en-GB"/>
            <w:rPrChange w:id="297" w:author="Guillaume Chomicki" w:date="2022-11-14T17:43:00Z">
              <w:rPr>
                <w:rFonts w:ascii="Times New Roman" w:eastAsia="Times New Roman" w:hAnsi="Times New Roman" w:cs="Times New Roman"/>
                <w:color w:val="000000"/>
                <w:lang w:val="en-GB" w:eastAsia="en-GB"/>
              </w:rPr>
            </w:rPrChange>
          </w:rPr>
          <w:t>1-SX.</w:t>
        </w:r>
      </w:ins>
      <w:ins w:id="298" w:author="Guillaume Chomicki" w:date="2022-11-01T16:47:00Z">
        <w:r w:rsidR="00730E6D">
          <w:rPr>
            <w:rFonts w:ascii="Times New Roman" w:eastAsia="Times New Roman" w:hAnsi="Times New Roman" w:cs="Times New Roman"/>
            <w:color w:val="000000"/>
            <w:lang w:val="en-GB" w:eastAsia="en-GB"/>
          </w:rPr>
          <w:t xml:space="preserve"> </w:t>
        </w:r>
      </w:ins>
    </w:p>
    <w:p w14:paraId="399A34EA" w14:textId="77777777" w:rsidR="00635C79" w:rsidRPr="009D2F94" w:rsidRDefault="00635C79">
      <w:pPr>
        <w:rPr>
          <w:rFonts w:ascii="Times New Roman" w:eastAsia="Times New Roman" w:hAnsi="Times New Roman" w:cs="Times New Roman"/>
          <w:color w:val="000000"/>
          <w:lang w:val="en-GB" w:eastAsia="en-GB"/>
        </w:rPr>
      </w:pPr>
    </w:p>
    <w:p w14:paraId="6BECB8E4" w14:textId="2F825886" w:rsidR="00635C79" w:rsidRPr="006F1D1F" w:rsidRDefault="00000000">
      <w:pPr>
        <w:rPr>
          <w:rFonts w:ascii="Times New Roman" w:eastAsia="Times New Roman" w:hAnsi="Times New Roman" w:cs="Times New Roman"/>
          <w:b/>
          <w:bCs/>
          <w:color w:val="000000"/>
          <w:lang w:val="en-GB" w:eastAsia="en-GB"/>
          <w:rPrChange w:id="299" w:author="Guillaume Chomicki" w:date="2022-11-01T16:11:00Z">
            <w:rPr>
              <w:rFonts w:ascii="Times New Roman" w:eastAsia="Times New Roman" w:hAnsi="Times New Roman" w:cs="Times New Roman"/>
              <w:i/>
              <w:iCs/>
              <w:color w:val="000000"/>
              <w:lang w:val="en-GB" w:eastAsia="en-GB"/>
            </w:rPr>
          </w:rPrChange>
        </w:rPr>
      </w:pPr>
      <w:r w:rsidRPr="006F1D1F">
        <w:rPr>
          <w:rFonts w:ascii="Times New Roman" w:eastAsia="Times New Roman" w:hAnsi="Times New Roman" w:cs="Times New Roman"/>
          <w:b/>
          <w:bCs/>
          <w:color w:val="000000"/>
          <w:lang w:val="en-GB" w:eastAsia="en-GB"/>
          <w:rPrChange w:id="300" w:author="Guillaume Chomicki" w:date="2022-11-01T16:11:00Z">
            <w:rPr>
              <w:rFonts w:ascii="Times New Roman" w:eastAsia="Times New Roman" w:hAnsi="Times New Roman" w:cs="Times New Roman"/>
              <w:i/>
              <w:iCs/>
              <w:color w:val="000000"/>
              <w:lang w:val="en-GB" w:eastAsia="en-GB"/>
            </w:rPr>
          </w:rPrChange>
        </w:rPr>
        <w:t>Mutualism-dependent non-mutualistic trait comparative analyses</w:t>
      </w:r>
    </w:p>
    <w:p w14:paraId="28D7B191" w14:textId="178A3AB2" w:rsidR="00AB31AA" w:rsidRPr="009D2F94" w:rsidRDefault="00AB31AA" w:rsidP="00AB31AA">
      <w:pPr>
        <w:rPr>
          <w:rFonts w:ascii="Times New Roman" w:hAnsi="Times New Roman" w:cs="Times New Roman"/>
          <w:color w:val="000000"/>
          <w:lang w:val="en-GB"/>
        </w:rPr>
      </w:pPr>
      <w:r w:rsidRPr="009D2F94">
        <w:rPr>
          <w:rFonts w:ascii="Times New Roman" w:hAnsi="Times New Roman" w:cs="Times New Roman"/>
          <w:color w:val="000000"/>
          <w:lang w:val="en-GB"/>
        </w:rPr>
        <w:t>Our analyses did not show significant associations between the climatic PCs and the continuous traits for the majority of the cases (</w:t>
      </w:r>
      <w:r w:rsidRPr="00D36EA0">
        <w:rPr>
          <w:rFonts w:ascii="Times New Roman" w:hAnsi="Times New Roman" w:cs="Times New Roman"/>
          <w:color w:val="000000"/>
          <w:highlight w:val="yellow"/>
          <w:lang w:val="en-GB"/>
        </w:rPr>
        <w:t>Supp. Table XX</w:t>
      </w:r>
      <w:r w:rsidRPr="009D2F94">
        <w:rPr>
          <w:rFonts w:ascii="Times New Roman" w:hAnsi="Times New Roman" w:cs="Times New Roman"/>
          <w:color w:val="000000"/>
          <w:lang w:val="en-GB"/>
        </w:rPr>
        <w:t xml:space="preserve">). This indicates that microclimatic conditions do not appear to </w:t>
      </w:r>
      <w:ins w:id="301" w:author="Guillaume Chomicki" w:date="2022-11-14T17:44:00Z">
        <w:r w:rsidR="00B371C1">
          <w:rPr>
            <w:rFonts w:ascii="Times New Roman" w:hAnsi="Times New Roman" w:cs="Times New Roman"/>
            <w:color w:val="000000"/>
            <w:lang w:val="en-GB"/>
          </w:rPr>
          <w:t xml:space="preserve">be a major </w:t>
        </w:r>
      </w:ins>
      <w:del w:id="302" w:author="Guillaume Chomicki" w:date="2022-11-14T17:44:00Z">
        <w:r w:rsidRPr="009D2F94" w:rsidDel="00B371C1">
          <w:rPr>
            <w:rFonts w:ascii="Times New Roman" w:hAnsi="Times New Roman" w:cs="Times New Roman"/>
            <w:color w:val="000000"/>
            <w:lang w:val="en-GB"/>
          </w:rPr>
          <w:delText xml:space="preserve">influence </w:delText>
        </w:r>
      </w:del>
      <w:ins w:id="303" w:author="Guillaume Chomicki" w:date="2022-11-14T17:44:00Z">
        <w:r w:rsidR="00B371C1">
          <w:rPr>
            <w:rFonts w:ascii="Times New Roman" w:hAnsi="Times New Roman" w:cs="Times New Roman"/>
            <w:color w:val="000000"/>
            <w:lang w:val="en-GB"/>
          </w:rPr>
          <w:t>driver for</w:t>
        </w:r>
        <w:r w:rsidR="00B371C1" w:rsidRPr="009D2F94">
          <w:rPr>
            <w:rFonts w:ascii="Times New Roman" w:hAnsi="Times New Roman" w:cs="Times New Roman"/>
            <w:color w:val="000000"/>
            <w:lang w:val="en-GB"/>
          </w:rPr>
          <w:t xml:space="preserve"> </w:t>
        </w:r>
      </w:ins>
      <w:r w:rsidRPr="009D2F94">
        <w:rPr>
          <w:rFonts w:ascii="Times New Roman" w:hAnsi="Times New Roman" w:cs="Times New Roman"/>
          <w:color w:val="000000"/>
          <w:lang w:val="en-GB"/>
        </w:rPr>
        <w:t xml:space="preserve">the evolution of </w:t>
      </w:r>
      <w:ins w:id="304" w:author="Guillaume Chomicki" w:date="2022-11-14T17:44:00Z">
        <w:r w:rsidR="00B371C1">
          <w:rPr>
            <w:rFonts w:ascii="Times New Roman" w:hAnsi="Times New Roman" w:cs="Times New Roman"/>
            <w:color w:val="000000"/>
            <w:lang w:val="en-GB"/>
          </w:rPr>
          <w:t xml:space="preserve">our </w:t>
        </w:r>
      </w:ins>
      <w:commentRangeStart w:id="305"/>
      <w:ins w:id="306" w:author="Guillaume Chomicki" w:date="2022-11-14T17:45:00Z">
        <w:r w:rsidR="00B371C1">
          <w:rPr>
            <w:rFonts w:ascii="Times New Roman" w:hAnsi="Times New Roman" w:cs="Times New Roman"/>
            <w:color w:val="000000"/>
            <w:lang w:val="en-GB"/>
          </w:rPr>
          <w:t>continuous</w:t>
        </w:r>
        <w:commentRangeEnd w:id="305"/>
        <w:r w:rsidR="00B371C1">
          <w:rPr>
            <w:rStyle w:val="CommentReference"/>
          </w:rPr>
          <w:commentReference w:id="305"/>
        </w:r>
        <w:r w:rsidR="00B371C1">
          <w:rPr>
            <w:rFonts w:ascii="Times New Roman" w:hAnsi="Times New Roman" w:cs="Times New Roman"/>
            <w:color w:val="000000"/>
            <w:lang w:val="en-GB"/>
          </w:rPr>
          <w:t xml:space="preserve"> </w:t>
        </w:r>
      </w:ins>
      <w:ins w:id="307" w:author="Guillaume Chomicki" w:date="2022-11-14T17:44:00Z">
        <w:r w:rsidR="00B371C1">
          <w:rPr>
            <w:rFonts w:ascii="Times New Roman" w:hAnsi="Times New Roman" w:cs="Times New Roman"/>
            <w:color w:val="000000"/>
            <w:lang w:val="en-GB"/>
          </w:rPr>
          <w:t xml:space="preserve">traits </w:t>
        </w:r>
      </w:ins>
      <w:ins w:id="308" w:author="Guillaume Chomicki" w:date="2022-11-14T17:45:00Z">
        <w:r w:rsidR="00B371C1">
          <w:rPr>
            <w:rFonts w:ascii="Times New Roman" w:hAnsi="Times New Roman" w:cs="Times New Roman"/>
            <w:color w:val="000000"/>
            <w:lang w:val="en-GB"/>
          </w:rPr>
          <w:t xml:space="preserve">of interest </w:t>
        </w:r>
      </w:ins>
      <w:del w:id="309" w:author="Guillaume Chomicki" w:date="2022-11-14T17:44:00Z">
        <w:r w:rsidRPr="009D2F94" w:rsidDel="00B371C1">
          <w:rPr>
            <w:rFonts w:ascii="Times New Roman" w:hAnsi="Times New Roman" w:cs="Times New Roman"/>
            <w:color w:val="000000"/>
            <w:lang w:val="en-GB"/>
          </w:rPr>
          <w:delText xml:space="preserve">most </w:delText>
        </w:r>
      </w:del>
      <w:del w:id="310" w:author="Guillaume Chomicki" w:date="2022-11-14T17:45:00Z">
        <w:r w:rsidRPr="009D2F94" w:rsidDel="00B371C1">
          <w:rPr>
            <w:rFonts w:ascii="Times New Roman" w:hAnsi="Times New Roman" w:cs="Times New Roman"/>
            <w:color w:val="000000"/>
            <w:lang w:val="en-GB"/>
          </w:rPr>
          <w:delText>traits</w:delText>
        </w:r>
      </w:del>
      <w:r w:rsidRPr="009D2F94">
        <w:rPr>
          <w:rFonts w:ascii="Times New Roman" w:hAnsi="Times New Roman" w:cs="Times New Roman"/>
          <w:color w:val="000000"/>
          <w:lang w:val="en-GB"/>
        </w:rPr>
        <w:t xml:space="preserve">. </w:t>
      </w:r>
      <w:ins w:id="311" w:author="Guillaume Chomicki" w:date="2022-11-04T15:18:00Z">
        <w:r>
          <w:rPr>
            <w:rFonts w:ascii="Times New Roman" w:hAnsi="Times New Roman" w:cs="Times New Roman"/>
            <w:color w:val="000000"/>
            <w:lang w:val="en-GB"/>
          </w:rPr>
          <w:t>Nevertheless,</w:t>
        </w:r>
      </w:ins>
      <w:del w:id="312" w:author="Guillaume Chomicki" w:date="2022-11-04T15:18:00Z">
        <w:r w:rsidRPr="009D2F94" w:rsidDel="00AB31AA">
          <w:rPr>
            <w:rFonts w:ascii="Times New Roman" w:hAnsi="Times New Roman" w:cs="Times New Roman"/>
            <w:color w:val="000000"/>
            <w:lang w:val="en-GB"/>
          </w:rPr>
          <w:delText>Even though</w:delText>
        </w:r>
      </w:del>
      <w:r w:rsidRPr="009D2F94">
        <w:rPr>
          <w:rFonts w:ascii="Times New Roman" w:hAnsi="Times New Roman" w:cs="Times New Roman"/>
          <w:color w:val="000000"/>
          <w:lang w:val="en-GB"/>
        </w:rPr>
        <w:t xml:space="preserve"> we</w:t>
      </w:r>
      <w:del w:id="313" w:author="Guillaume Chomicki" w:date="2022-11-14T17:45:00Z">
        <w:r w:rsidRPr="009D2F94" w:rsidDel="00B371C1">
          <w:rPr>
            <w:rFonts w:ascii="Times New Roman" w:hAnsi="Times New Roman" w:cs="Times New Roman"/>
            <w:color w:val="000000"/>
            <w:lang w:val="en-GB"/>
          </w:rPr>
          <w:delText xml:space="preserve"> still</w:delText>
        </w:r>
      </w:del>
      <w:r w:rsidRPr="009D2F94">
        <w:rPr>
          <w:rFonts w:ascii="Times New Roman" w:hAnsi="Times New Roman" w:cs="Times New Roman"/>
          <w:color w:val="000000"/>
          <w:lang w:val="en-GB"/>
        </w:rPr>
        <w:t xml:space="preserve"> r</w:t>
      </w:r>
      <w:ins w:id="314" w:author="Guillaume Chomicki" w:date="2022-11-14T17:46:00Z">
        <w:r w:rsidR="00B371C1">
          <w:rPr>
            <w:rFonts w:ascii="Times New Roman" w:hAnsi="Times New Roman" w:cs="Times New Roman"/>
            <w:color w:val="000000"/>
            <w:lang w:val="en-GB"/>
          </w:rPr>
          <w:t>a</w:t>
        </w:r>
      </w:ins>
      <w:del w:id="315" w:author="Guillaume Chomicki" w:date="2022-11-14T17:46:00Z">
        <w:r w:rsidRPr="009D2F94" w:rsidDel="00B371C1">
          <w:rPr>
            <w:rFonts w:ascii="Times New Roman" w:hAnsi="Times New Roman" w:cs="Times New Roman"/>
            <w:color w:val="000000"/>
            <w:lang w:val="en-GB"/>
          </w:rPr>
          <w:delText>u</w:delText>
        </w:r>
      </w:del>
      <w:r w:rsidRPr="009D2F94">
        <w:rPr>
          <w:rFonts w:ascii="Times New Roman" w:hAnsi="Times New Roman" w:cs="Times New Roman"/>
          <w:color w:val="000000"/>
          <w:lang w:val="en-GB"/>
        </w:rPr>
        <w:t>n all downstream analyses using the residuals from these models</w:t>
      </w:r>
      <w:ins w:id="316" w:author="Guillaume Chomicki" w:date="2022-11-14T17:46:00Z">
        <w:r w:rsidR="00B371C1">
          <w:rPr>
            <w:rFonts w:ascii="Times New Roman" w:hAnsi="Times New Roman" w:cs="Times New Roman"/>
            <w:color w:val="000000"/>
            <w:lang w:val="en-GB"/>
          </w:rPr>
          <w:t xml:space="preserve"> to </w:t>
        </w:r>
      </w:ins>
      <w:ins w:id="317" w:author="Guillaume Chomicki" w:date="2022-11-14T17:50:00Z">
        <w:r w:rsidR="00176D32">
          <w:rPr>
            <w:rFonts w:ascii="Times New Roman" w:hAnsi="Times New Roman" w:cs="Times New Roman"/>
            <w:color w:val="000000"/>
            <w:lang w:val="en-GB"/>
          </w:rPr>
          <w:t>directly control for climatic variables.</w:t>
        </w:r>
      </w:ins>
      <w:del w:id="318" w:author="Guillaume Chomicki" w:date="2022-11-14T17:50:00Z">
        <w:r w:rsidRPr="009D2F94" w:rsidDel="00176D32">
          <w:rPr>
            <w:rFonts w:ascii="Times New Roman" w:hAnsi="Times New Roman" w:cs="Times New Roman"/>
            <w:color w:val="000000"/>
            <w:lang w:val="en-GB"/>
          </w:rPr>
          <w:delText>,</w:delText>
        </w:r>
      </w:del>
      <w:r w:rsidRPr="009D2F94">
        <w:rPr>
          <w:rFonts w:ascii="Times New Roman" w:hAnsi="Times New Roman" w:cs="Times New Roman"/>
          <w:color w:val="000000"/>
          <w:lang w:val="en-GB"/>
        </w:rPr>
        <w:t xml:space="preserve"> </w:t>
      </w:r>
      <w:ins w:id="319" w:author="Guillaume Chomicki" w:date="2022-11-14T17:50:00Z">
        <w:r w:rsidR="00176D32">
          <w:rPr>
            <w:rFonts w:ascii="Times New Roman" w:hAnsi="Times New Roman" w:cs="Times New Roman"/>
            <w:color w:val="000000"/>
            <w:lang w:val="en-GB"/>
          </w:rPr>
          <w:t>F</w:t>
        </w:r>
      </w:ins>
      <w:del w:id="320" w:author="Guillaume Chomicki" w:date="2022-11-14T17:50:00Z">
        <w:r w:rsidRPr="009D2F94" w:rsidDel="00176D32">
          <w:rPr>
            <w:rFonts w:ascii="Times New Roman" w:hAnsi="Times New Roman" w:cs="Times New Roman"/>
            <w:color w:val="000000"/>
            <w:lang w:val="en-GB"/>
          </w:rPr>
          <w:delText>f</w:delText>
        </w:r>
      </w:del>
      <w:r w:rsidRPr="009D2F94">
        <w:rPr>
          <w:rFonts w:ascii="Times New Roman" w:hAnsi="Times New Roman" w:cs="Times New Roman"/>
          <w:color w:val="000000"/>
          <w:lang w:val="en-GB"/>
        </w:rPr>
        <w:t>or practical purposes the results for the OUwie analyses represent the parameters estimated using the raw continuous variables</w:t>
      </w:r>
      <w:ins w:id="321" w:author="Guillaume Chomicki" w:date="2022-11-14T17:51:00Z">
        <w:r w:rsidR="00176D32">
          <w:rPr>
            <w:rFonts w:ascii="Times New Roman" w:hAnsi="Times New Roman" w:cs="Times New Roman"/>
            <w:color w:val="000000"/>
            <w:lang w:val="en-GB"/>
          </w:rPr>
          <w:t xml:space="preserve"> (</w:t>
        </w:r>
        <w:r w:rsidR="00176D32" w:rsidRPr="00176D32">
          <w:rPr>
            <w:rFonts w:ascii="Times New Roman" w:hAnsi="Times New Roman" w:cs="Times New Roman"/>
            <w:i/>
            <w:iCs/>
            <w:color w:val="000000"/>
            <w:lang w:val="en-GB"/>
            <w:rPrChange w:id="322" w:author="Guillaume Chomicki" w:date="2022-11-14T17:51:00Z">
              <w:rPr>
                <w:rFonts w:ascii="Times New Roman" w:hAnsi="Times New Roman" w:cs="Times New Roman"/>
                <w:color w:val="000000"/>
                <w:lang w:val="en-GB"/>
              </w:rPr>
            </w:rPrChange>
          </w:rPr>
          <w:t xml:space="preserve">Materials and </w:t>
        </w:r>
        <w:commentRangeStart w:id="323"/>
        <w:r w:rsidR="00176D32" w:rsidRPr="00176D32">
          <w:rPr>
            <w:rFonts w:ascii="Times New Roman" w:hAnsi="Times New Roman" w:cs="Times New Roman"/>
            <w:i/>
            <w:iCs/>
            <w:color w:val="000000"/>
            <w:lang w:val="en-GB"/>
            <w:rPrChange w:id="324" w:author="Guillaume Chomicki" w:date="2022-11-14T17:51:00Z">
              <w:rPr>
                <w:rFonts w:ascii="Times New Roman" w:hAnsi="Times New Roman" w:cs="Times New Roman"/>
                <w:color w:val="000000"/>
                <w:lang w:val="en-GB"/>
              </w:rPr>
            </w:rPrChange>
          </w:rPr>
          <w:t>Methods</w:t>
        </w:r>
        <w:commentRangeEnd w:id="323"/>
        <w:r w:rsidR="00176D32">
          <w:rPr>
            <w:rStyle w:val="CommentReference"/>
          </w:rPr>
          <w:commentReference w:id="323"/>
        </w:r>
        <w:r w:rsidR="00176D32">
          <w:rPr>
            <w:rFonts w:ascii="Times New Roman" w:hAnsi="Times New Roman" w:cs="Times New Roman"/>
            <w:color w:val="000000"/>
            <w:lang w:val="en-GB"/>
          </w:rPr>
          <w:t>)</w:t>
        </w:r>
      </w:ins>
      <w:r w:rsidRPr="009D2F94">
        <w:rPr>
          <w:rFonts w:ascii="Times New Roman" w:hAnsi="Times New Roman" w:cs="Times New Roman"/>
          <w:color w:val="000000"/>
          <w:lang w:val="en-GB"/>
        </w:rPr>
        <w:t>.</w:t>
      </w:r>
    </w:p>
    <w:p w14:paraId="268488EE" w14:textId="77777777" w:rsidR="00AB31AA" w:rsidRDefault="00AB31AA">
      <w:pPr>
        <w:rPr>
          <w:ins w:id="325" w:author="Guillaume Chomicki" w:date="2022-11-04T15:17:00Z"/>
          <w:rFonts w:ascii="Times New Roman" w:eastAsia="Times New Roman" w:hAnsi="Times New Roman" w:cs="Times New Roman"/>
          <w:color w:val="000000"/>
          <w:lang w:val="en-GB" w:eastAsia="en-GB"/>
        </w:rPr>
      </w:pPr>
    </w:p>
    <w:p w14:paraId="737DF265" w14:textId="42B807CE" w:rsidR="00635C79" w:rsidRPr="009D2F94" w:rsidRDefault="00000000">
      <w:pPr>
        <w:rPr>
          <w:rFonts w:ascii="Times New Roman" w:eastAsia="Times New Roman" w:hAnsi="Times New Roman" w:cs="Times New Roman"/>
          <w:color w:val="000000"/>
          <w:lang w:val="en-GB" w:eastAsia="en-GB"/>
        </w:rPr>
      </w:pPr>
      <w:r w:rsidRPr="009D2F94">
        <w:rPr>
          <w:rFonts w:ascii="Times New Roman" w:eastAsia="Times New Roman" w:hAnsi="Times New Roman" w:cs="Times New Roman"/>
          <w:color w:val="000000"/>
          <w:lang w:val="en-GB" w:eastAsia="en-GB"/>
        </w:rPr>
        <w:t>The vast majority of pairwise combinations between discrete and continuous traits showed an OU model as the best model (</w:t>
      </w:r>
      <w:r w:rsidRPr="003E5F5D">
        <w:rPr>
          <w:rFonts w:ascii="Times New Roman" w:eastAsia="Times New Roman" w:hAnsi="Times New Roman" w:cs="Times New Roman"/>
          <w:color w:val="000000"/>
          <w:highlight w:val="yellow"/>
          <w:lang w:val="en-GB" w:eastAsia="en-GB"/>
          <w:rPrChange w:id="326" w:author="Guillaume Chomicki" w:date="2022-11-04T15:37:00Z">
            <w:rPr>
              <w:rFonts w:ascii="Times New Roman" w:eastAsia="Times New Roman" w:hAnsi="Times New Roman" w:cs="Times New Roman"/>
              <w:color w:val="000000"/>
              <w:lang w:val="en-GB" w:eastAsia="en-GB"/>
            </w:rPr>
          </w:rPrChange>
        </w:rPr>
        <w:t>Table 1</w:t>
      </w:r>
      <w:r w:rsidRPr="009D2F94">
        <w:rPr>
          <w:rFonts w:ascii="Times New Roman" w:eastAsia="Times New Roman" w:hAnsi="Times New Roman" w:cs="Times New Roman"/>
          <w:color w:val="000000"/>
          <w:lang w:val="en-GB" w:eastAsia="en-GB"/>
        </w:rPr>
        <w:t xml:space="preserve">). Moreover, </w:t>
      </w:r>
      <w:del w:id="327" w:author="Guillaume Chomicki" w:date="2022-11-04T15:18:00Z">
        <w:r w:rsidRPr="009D2F94" w:rsidDel="00AB31AA">
          <w:rPr>
            <w:rFonts w:ascii="Times New Roman" w:eastAsia="Times New Roman" w:hAnsi="Times New Roman" w:cs="Times New Roman"/>
            <w:color w:val="000000"/>
            <w:lang w:val="en-GB" w:eastAsia="en-GB"/>
          </w:rPr>
          <w:delText>it is possible to notice that</w:delText>
        </w:r>
      </w:del>
      <w:del w:id="328" w:author="Guillaume Chomicki" w:date="2022-11-04T15:19:00Z">
        <w:r w:rsidRPr="009D2F94" w:rsidDel="00AB31AA">
          <w:rPr>
            <w:rFonts w:ascii="Times New Roman" w:eastAsia="Times New Roman" w:hAnsi="Times New Roman" w:cs="Times New Roman"/>
            <w:color w:val="000000"/>
            <w:lang w:val="en-GB" w:eastAsia="en-GB"/>
          </w:rPr>
          <w:delText xml:space="preserve"> </w:delText>
        </w:r>
      </w:del>
      <w:del w:id="329" w:author="Guillaume Chomicki" w:date="2022-11-04T15:18:00Z">
        <w:r w:rsidRPr="009D2F94" w:rsidDel="00AB31AA">
          <w:rPr>
            <w:rFonts w:ascii="Times New Roman" w:eastAsia="Times New Roman" w:hAnsi="Times New Roman" w:cs="Times New Roman"/>
            <w:color w:val="000000"/>
            <w:lang w:val="en-GB" w:eastAsia="en-GB"/>
          </w:rPr>
          <w:delText xml:space="preserve">the best models </w:delText>
        </w:r>
      </w:del>
      <w:r w:rsidRPr="009D2F94">
        <w:rPr>
          <w:rFonts w:ascii="Times New Roman" w:eastAsia="Times New Roman" w:hAnsi="Times New Roman" w:cs="Times New Roman"/>
          <w:color w:val="000000"/>
          <w:lang w:val="en-GB" w:eastAsia="en-GB"/>
        </w:rPr>
        <w:t xml:space="preserve">in most cases </w:t>
      </w:r>
      <w:ins w:id="330" w:author="Guillaume Chomicki" w:date="2022-11-04T15:18:00Z">
        <w:r w:rsidR="00AB31AA" w:rsidRPr="009D2F94">
          <w:rPr>
            <w:rFonts w:ascii="Times New Roman" w:eastAsia="Times New Roman" w:hAnsi="Times New Roman" w:cs="Times New Roman"/>
            <w:color w:val="000000"/>
            <w:lang w:val="en-GB" w:eastAsia="en-GB"/>
          </w:rPr>
          <w:t xml:space="preserve">the best models </w:t>
        </w:r>
      </w:ins>
      <w:r w:rsidRPr="009D2F94">
        <w:rPr>
          <w:rFonts w:ascii="Times New Roman" w:eastAsia="Times New Roman" w:hAnsi="Times New Roman" w:cs="Times New Roman"/>
          <w:color w:val="000000"/>
          <w:lang w:val="en-GB" w:eastAsia="en-GB"/>
        </w:rPr>
        <w:t xml:space="preserve">have distinct </w:t>
      </w:r>
      <w:ins w:id="331" w:author="Guillaume Chomicki" w:date="2022-11-14T17:59:00Z">
        <w:r w:rsidR="00BE380C">
          <w:rPr>
            <w:rFonts w:ascii="Times New Roman" w:hAnsi="Times New Roman" w:cs="Times New Roman"/>
            <w:lang w:val="en-GB"/>
          </w:rPr>
          <w:t>long-term mean values (</w:t>
        </w:r>
        <w:r w:rsidR="00BE380C" w:rsidRPr="009D2F94">
          <w:rPr>
            <w:rFonts w:ascii="Times New Roman" w:hAnsi="Times New Roman" w:cs="Times New Roman"/>
            <w:lang w:val="en-GB"/>
          </w:rPr>
          <w:t>θ</w:t>
        </w:r>
        <w:r w:rsidR="00BE380C">
          <w:rPr>
            <w:rFonts w:ascii="Times New Roman" w:hAnsi="Times New Roman" w:cs="Times New Roman"/>
            <w:lang w:val="en-GB"/>
          </w:rPr>
          <w:t>)</w:t>
        </w:r>
      </w:ins>
      <w:del w:id="332" w:author="Guillaume Chomicki" w:date="2022-11-14T17:59:00Z">
        <w:r w:rsidRPr="009D2F94" w:rsidDel="00BE380C">
          <w:rPr>
            <w:rFonts w:ascii="Times New Roman" w:eastAsia="Times New Roman" w:hAnsi="Times New Roman" w:cs="Times New Roman"/>
            <w:color w:val="000000"/>
            <w:lang w:val="en-GB" w:eastAsia="en-GB"/>
          </w:rPr>
          <w:delText>optima</w:delText>
        </w:r>
      </w:del>
      <w:r w:rsidRPr="009D2F94">
        <w:rPr>
          <w:rFonts w:ascii="Times New Roman" w:eastAsia="Times New Roman" w:hAnsi="Times New Roman" w:cs="Times New Roman"/>
          <w:color w:val="000000"/>
          <w:lang w:val="en-GB" w:eastAsia="en-GB"/>
        </w:rPr>
        <w:t xml:space="preserve"> and </w:t>
      </w:r>
      <w:ins w:id="333" w:author="Guillaume Chomicki" w:date="2022-11-14T17:59:00Z">
        <w:r w:rsidR="00BE380C">
          <w:rPr>
            <w:rFonts w:ascii="Times New Roman" w:hAnsi="Times New Roman" w:cs="Times New Roman"/>
            <w:lang w:val="en-GB"/>
          </w:rPr>
          <w:t>strength of selection (</w:t>
        </w:r>
        <w:r w:rsidR="00BE380C" w:rsidRPr="009D2F94">
          <w:rPr>
            <w:rFonts w:ascii="Times New Roman" w:hAnsi="Times New Roman" w:cs="Times New Roman"/>
            <w:lang w:val="en-GB"/>
          </w:rPr>
          <w:t>α</w:t>
        </w:r>
        <w:r w:rsidR="00BE380C">
          <w:rPr>
            <w:rFonts w:ascii="Times New Roman" w:hAnsi="Times New Roman" w:cs="Times New Roman"/>
            <w:lang w:val="en-GB"/>
          </w:rPr>
          <w:t>)</w:t>
        </w:r>
      </w:ins>
      <w:del w:id="334" w:author="Guillaume Chomicki" w:date="2022-11-14T17:59:00Z">
        <w:r w:rsidRPr="009D2F94" w:rsidDel="00BE380C">
          <w:rPr>
            <w:rFonts w:ascii="Times New Roman" w:eastAsia="Times New Roman" w:hAnsi="Times New Roman" w:cs="Times New Roman"/>
            <w:color w:val="000000"/>
            <w:lang w:val="en-GB" w:eastAsia="en-GB"/>
          </w:rPr>
          <w:delText>alpha</w:delText>
        </w:r>
      </w:del>
      <w:r w:rsidRPr="009D2F94">
        <w:rPr>
          <w:rFonts w:ascii="Times New Roman" w:eastAsia="Times New Roman" w:hAnsi="Times New Roman" w:cs="Times New Roman"/>
          <w:color w:val="000000"/>
          <w:lang w:val="en-GB" w:eastAsia="en-GB"/>
        </w:rPr>
        <w:t xml:space="preserve"> for each state of the discrete mutualistic trait, with the addition of distinct </w:t>
      </w:r>
      <w:ins w:id="335" w:author="Guillaume Chomicki" w:date="2022-11-14T17:59:00Z">
        <w:r w:rsidR="00BE380C">
          <w:rPr>
            <w:rFonts w:ascii="Times New Roman" w:hAnsi="Times New Roman" w:cs="Times New Roman"/>
            <w:lang w:val="en-GB"/>
          </w:rPr>
          <w:t>evolutionary rates (</w:t>
        </w:r>
        <w:r w:rsidR="00BE380C" w:rsidRPr="009D2F94">
          <w:rPr>
            <w:rFonts w:ascii="Times New Roman" w:hAnsi="Times New Roman" w:cs="Times New Roman"/>
            <w:lang w:val="en-GB"/>
          </w:rPr>
          <w:t>σ</w:t>
        </w:r>
        <w:r w:rsidR="00BE380C" w:rsidRPr="009D2F94">
          <w:rPr>
            <w:rFonts w:ascii="Times New Roman" w:hAnsi="Times New Roman" w:cs="Times New Roman"/>
            <w:vertAlign w:val="superscript"/>
            <w:lang w:val="en-GB"/>
          </w:rPr>
          <w:t>2</w:t>
        </w:r>
        <w:r w:rsidR="00BE380C">
          <w:rPr>
            <w:rFonts w:ascii="Times New Roman" w:hAnsi="Times New Roman" w:cs="Times New Roman"/>
            <w:lang w:val="en-GB"/>
          </w:rPr>
          <w:t>)</w:t>
        </w:r>
      </w:ins>
      <w:del w:id="336" w:author="Guillaume Chomicki" w:date="2022-11-14T17:59:00Z">
        <w:r w:rsidRPr="009D2F94" w:rsidDel="00BE380C">
          <w:rPr>
            <w:rFonts w:ascii="Times New Roman" w:eastAsia="Times New Roman" w:hAnsi="Times New Roman" w:cs="Times New Roman"/>
            <w:color w:val="000000"/>
            <w:lang w:val="en-GB" w:eastAsia="en-GB"/>
          </w:rPr>
          <w:delText>sigma²</w:delText>
        </w:r>
      </w:del>
      <w:r w:rsidRPr="009D2F94">
        <w:rPr>
          <w:rFonts w:ascii="Times New Roman" w:eastAsia="Times New Roman" w:hAnsi="Times New Roman" w:cs="Times New Roman"/>
          <w:color w:val="000000"/>
          <w:lang w:val="en-GB" w:eastAsia="en-GB"/>
        </w:rPr>
        <w:t xml:space="preserve"> values for a subset of the stochastic maps. Thus, we can expect that despite model uncertainty, these two parameters are strongly affected by the evolutionary history of the discrete traits, indicating important effects of </w:t>
      </w:r>
      <w:del w:id="337" w:author="Guillaume Chomicki" w:date="2022-11-14T18:00:00Z">
        <w:r w:rsidRPr="009D2F94" w:rsidDel="00BE380C">
          <w:rPr>
            <w:rFonts w:ascii="Times New Roman" w:eastAsia="Times New Roman" w:hAnsi="Times New Roman" w:cs="Times New Roman"/>
            <w:color w:val="000000"/>
            <w:lang w:val="en-GB" w:eastAsia="en-GB"/>
          </w:rPr>
          <w:delText xml:space="preserve">the </w:delText>
        </w:r>
      </w:del>
      <w:r w:rsidRPr="009D2F94">
        <w:rPr>
          <w:rFonts w:ascii="Times New Roman" w:eastAsia="Times New Roman" w:hAnsi="Times New Roman" w:cs="Times New Roman"/>
          <w:color w:val="000000"/>
          <w:lang w:val="en-GB" w:eastAsia="en-GB"/>
        </w:rPr>
        <w:t>mutualis</w:t>
      </w:r>
      <w:del w:id="338" w:author="Guillaume Chomicki" w:date="2022-11-14T18:00:00Z">
        <w:r w:rsidRPr="009D2F94" w:rsidDel="00BE380C">
          <w:rPr>
            <w:rFonts w:ascii="Times New Roman" w:eastAsia="Times New Roman" w:hAnsi="Times New Roman" w:cs="Times New Roman"/>
            <w:color w:val="000000"/>
            <w:lang w:val="en-GB" w:eastAsia="en-GB"/>
          </w:rPr>
          <w:delText>m</w:delText>
        </w:r>
      </w:del>
      <w:ins w:id="339" w:author="Guillaume Chomicki" w:date="2022-11-14T18:00:00Z">
        <w:r w:rsidR="00BE380C">
          <w:rPr>
            <w:rFonts w:ascii="Times New Roman" w:eastAsia="Times New Roman" w:hAnsi="Times New Roman" w:cs="Times New Roman"/>
            <w:color w:val="000000"/>
            <w:lang w:val="en-GB" w:eastAsia="en-GB"/>
          </w:rPr>
          <w:t>tic traits</w:t>
        </w:r>
      </w:ins>
      <w:r w:rsidRPr="009D2F94">
        <w:rPr>
          <w:rFonts w:ascii="Times New Roman" w:eastAsia="Times New Roman" w:hAnsi="Times New Roman" w:cs="Times New Roman"/>
          <w:color w:val="000000"/>
          <w:lang w:val="en-GB" w:eastAsia="en-GB"/>
        </w:rPr>
        <w:t xml:space="preserve"> on the evolution of the </w:t>
      </w:r>
      <w:ins w:id="340" w:author="Guillaume Chomicki" w:date="2022-11-14T18:00:00Z">
        <w:r w:rsidR="00BE380C">
          <w:rPr>
            <w:rFonts w:ascii="Times New Roman" w:eastAsia="Times New Roman" w:hAnsi="Times New Roman" w:cs="Times New Roman"/>
            <w:color w:val="000000"/>
            <w:lang w:val="en-GB" w:eastAsia="en-GB"/>
          </w:rPr>
          <w:t xml:space="preserve">non-mutualistic </w:t>
        </w:r>
      </w:ins>
      <w:r w:rsidRPr="009D2F94">
        <w:rPr>
          <w:rFonts w:ascii="Times New Roman" w:eastAsia="Times New Roman" w:hAnsi="Times New Roman" w:cs="Times New Roman"/>
          <w:color w:val="000000"/>
          <w:lang w:val="en-GB" w:eastAsia="en-GB"/>
        </w:rPr>
        <w:t>trait</w:t>
      </w:r>
      <w:ins w:id="341" w:author="Guillaume Chomicki" w:date="2022-11-14T18:00:00Z">
        <w:r w:rsidR="00BE380C">
          <w:rPr>
            <w:rFonts w:ascii="Times New Roman" w:eastAsia="Times New Roman" w:hAnsi="Times New Roman" w:cs="Times New Roman"/>
            <w:color w:val="000000"/>
            <w:lang w:val="en-GB" w:eastAsia="en-GB"/>
          </w:rPr>
          <w:t>.</w:t>
        </w:r>
      </w:ins>
      <w:del w:id="342" w:author="Guillaume Chomicki" w:date="2022-11-14T18:00:00Z">
        <w:r w:rsidRPr="009D2F94" w:rsidDel="00BE380C">
          <w:rPr>
            <w:rFonts w:ascii="Times New Roman" w:eastAsia="Times New Roman" w:hAnsi="Times New Roman" w:cs="Times New Roman"/>
            <w:color w:val="000000"/>
            <w:lang w:val="en-GB" w:eastAsia="en-GB"/>
          </w:rPr>
          <w:delText xml:space="preserve"> and phylogenetic uncertainty will highlight/reinforce the observed differences.</w:delText>
        </w:r>
      </w:del>
    </w:p>
    <w:p w14:paraId="41C8F85D" w14:textId="77777777" w:rsidR="00635C79" w:rsidRPr="009D2F94" w:rsidRDefault="00635C79">
      <w:pPr>
        <w:rPr>
          <w:rFonts w:ascii="Times New Roman" w:eastAsia="Times New Roman" w:hAnsi="Times New Roman" w:cs="Times New Roman"/>
          <w:lang w:val="en-GB" w:eastAsia="en-GB"/>
        </w:rPr>
      </w:pPr>
    </w:p>
    <w:p w14:paraId="55ECE25F" w14:textId="73C6D7D0" w:rsidR="00635C79" w:rsidRDefault="00000000">
      <w:pPr>
        <w:rPr>
          <w:ins w:id="343" w:author="Guillaume Chomicki" w:date="2022-11-04T15:49:00Z"/>
          <w:rFonts w:ascii="Times New Roman" w:hAnsi="Times New Roman" w:cs="Times New Roman"/>
          <w:lang w:val="en-GB"/>
        </w:rPr>
      </w:pPr>
      <w:r w:rsidRPr="009D2F94">
        <w:rPr>
          <w:rFonts w:ascii="Times New Roman" w:hAnsi="Times New Roman" w:cs="Times New Roman"/>
          <w:lang w:val="en-GB"/>
        </w:rPr>
        <w:t xml:space="preserve">Due to the elevated number of variables and models, we opted to use a model averaging approach by calculating the weighted average of parameter values. The final value of each parameter was calculated by multiplying the estimated value for a given parameter in a given model by the Akaike weight of the given model. Thus, we need not resort to any arbitrary criterium (such as δAIC &gt; 2) and can evaluate the dynamics solely based on the parameter values. All </w:t>
      </w:r>
      <w:r w:rsidRPr="00BE380C">
        <w:rPr>
          <w:rFonts w:ascii="Times New Roman" w:hAnsi="Times New Roman" w:cs="Times New Roman"/>
          <w:highlight w:val="yellow"/>
          <w:lang w:val="en-GB"/>
          <w:rPrChange w:id="344" w:author="Guillaume Chomicki" w:date="2022-11-14T18:01:00Z">
            <w:rPr>
              <w:rFonts w:ascii="Times New Roman" w:hAnsi="Times New Roman" w:cs="Times New Roman"/>
              <w:lang w:val="en-GB"/>
            </w:rPr>
          </w:rPrChange>
        </w:rPr>
        <w:t>plots below</w:t>
      </w:r>
      <w:r w:rsidRPr="009D2F94">
        <w:rPr>
          <w:rFonts w:ascii="Times New Roman" w:hAnsi="Times New Roman" w:cs="Times New Roman"/>
          <w:lang w:val="en-GB"/>
        </w:rPr>
        <w:t xml:space="preserve"> </w:t>
      </w:r>
      <w:commentRangeStart w:id="345"/>
      <w:r w:rsidRPr="009D2F94">
        <w:rPr>
          <w:rFonts w:ascii="Times New Roman" w:hAnsi="Times New Roman" w:cs="Times New Roman"/>
          <w:lang w:val="en-GB"/>
        </w:rPr>
        <w:t>were</w:t>
      </w:r>
      <w:commentRangeEnd w:id="345"/>
      <w:r w:rsidR="00BE380C">
        <w:rPr>
          <w:rStyle w:val="CommentReference"/>
        </w:rPr>
        <w:commentReference w:id="345"/>
      </w:r>
      <w:r w:rsidRPr="009D2F94">
        <w:rPr>
          <w:rFonts w:ascii="Times New Roman" w:hAnsi="Times New Roman" w:cs="Times New Roman"/>
          <w:lang w:val="en-GB"/>
        </w:rPr>
        <w:t xml:space="preserve"> filtered to exclude parameter values that were larger than -10 (</w:t>
      </w:r>
      <w:r w:rsidRPr="00783272">
        <w:rPr>
          <w:rFonts w:ascii="Cambria Math" w:hAnsi="Cambria Math" w:cs="Cambria Math"/>
          <w:highlight w:val="yellow"/>
          <w:lang w:val="en-GB"/>
          <w:rPrChange w:id="346" w:author="Guillaume Chomicki" w:date="2022-10-05T15:16:00Z">
            <w:rPr>
              <w:rFonts w:ascii="Cambria Math" w:hAnsi="Cambria Math" w:cs="Cambria Math"/>
              <w:lang w:val="en-GB"/>
            </w:rPr>
          </w:rPrChange>
        </w:rPr>
        <w:t>푒</w:t>
      </w:r>
      <w:r w:rsidRPr="009D2F94">
        <w:rPr>
          <w:rFonts w:ascii="Times New Roman" w:hAnsi="Times New Roman" w:cs="Times New Roman"/>
          <w:vertAlign w:val="superscript"/>
          <w:lang w:val="en-GB"/>
        </w:rPr>
        <w:t>−10</w:t>
      </w:r>
      <w:r w:rsidRPr="009D2F94">
        <w:rPr>
          <w:rFonts w:ascii="Times New Roman" w:hAnsi="Times New Roman" w:cs="Times New Roman"/>
          <w:lang w:val="en-GB"/>
        </w:rPr>
        <w:t>) and smaller than 10 (</w:t>
      </w:r>
      <w:r w:rsidRPr="00783272">
        <w:rPr>
          <w:rFonts w:ascii="Cambria Math" w:hAnsi="Cambria Math" w:cs="Cambria Math"/>
          <w:highlight w:val="yellow"/>
          <w:lang w:val="en-GB"/>
          <w:rPrChange w:id="347" w:author="Guillaume Chomicki" w:date="2022-10-05T15:15:00Z">
            <w:rPr>
              <w:rFonts w:ascii="Cambria Math" w:hAnsi="Cambria Math" w:cs="Cambria Math"/>
              <w:lang w:val="en-GB"/>
            </w:rPr>
          </w:rPrChange>
        </w:rPr>
        <w:t>푒</w:t>
      </w:r>
      <w:r w:rsidRPr="009D2F94">
        <w:rPr>
          <w:rFonts w:ascii="Times New Roman" w:hAnsi="Times New Roman" w:cs="Times New Roman"/>
          <w:vertAlign w:val="superscript"/>
          <w:lang w:val="en-GB"/>
        </w:rPr>
        <w:t>1</w:t>
      </w:r>
      <w:r w:rsidRPr="009D2F94">
        <w:rPr>
          <w:rFonts w:ascii="Times New Roman" w:hAnsi="Times New Roman" w:cs="Times New Roman"/>
          <w:lang w:val="en-GB"/>
        </w:rPr>
        <w:t>0), on the justification of representing bad fitting or unreasonable biological meaning.</w:t>
      </w:r>
    </w:p>
    <w:p w14:paraId="2714198B" w14:textId="77777777" w:rsidR="001572C2" w:rsidRPr="009D2F94" w:rsidRDefault="001572C2">
      <w:pPr>
        <w:rPr>
          <w:rFonts w:ascii="Times New Roman" w:hAnsi="Times New Roman" w:cs="Times New Roman"/>
          <w:lang w:val="en-GB"/>
        </w:rPr>
      </w:pPr>
    </w:p>
    <w:p w14:paraId="373948F2" w14:textId="4B884CE2" w:rsidR="001572C2" w:rsidRDefault="001572C2" w:rsidP="001572C2">
      <w:pPr>
        <w:rPr>
          <w:ins w:id="348" w:author="Guillaume Chomicki" w:date="2022-11-04T16:08:00Z"/>
          <w:rFonts w:ascii="Times New Roman" w:hAnsi="Times New Roman" w:cs="Times New Roman"/>
          <w:lang w:val="en-GB"/>
        </w:rPr>
      </w:pPr>
      <w:ins w:id="349" w:author="Guillaume Chomicki" w:date="2022-11-04T15:50:00Z">
        <w:r>
          <w:rPr>
            <w:rFonts w:ascii="Times New Roman" w:hAnsi="Times New Roman" w:cs="Times New Roman"/>
            <w:lang w:val="en-GB"/>
          </w:rPr>
          <w:t>The type of domatium growth (</w:t>
        </w:r>
        <w:r w:rsidRPr="001572C2">
          <w:rPr>
            <w:rFonts w:ascii="Times New Roman" w:hAnsi="Times New Roman" w:cs="Times New Roman"/>
            <w:b/>
            <w:bCs/>
            <w:lang w:val="en-GB"/>
            <w:rPrChange w:id="350" w:author="Guillaume Chomicki" w:date="2022-11-04T15:50:00Z">
              <w:rPr>
                <w:rFonts w:ascii="Times New Roman" w:hAnsi="Times New Roman" w:cs="Times New Roman"/>
                <w:lang w:val="en-GB"/>
              </w:rPr>
            </w:rPrChange>
          </w:rPr>
          <w:t>Fig. 1X</w:t>
        </w:r>
        <w:r>
          <w:rPr>
            <w:rFonts w:ascii="Times New Roman" w:hAnsi="Times New Roman" w:cs="Times New Roman"/>
            <w:lang w:val="en-GB"/>
          </w:rPr>
          <w:t>) had the greatest impact on non-mutualistic traits.</w:t>
        </w:r>
      </w:ins>
      <w:ins w:id="351" w:author="Guillaume Chomicki" w:date="2022-11-04T15:52:00Z">
        <w:r>
          <w:rPr>
            <w:rFonts w:ascii="Times New Roman" w:hAnsi="Times New Roman" w:cs="Times New Roman"/>
            <w:lang w:val="en-GB"/>
          </w:rPr>
          <w:t xml:space="preserve"> Apical domatium growth (</w:t>
        </w:r>
        <w:r w:rsidRPr="001572C2">
          <w:rPr>
            <w:rFonts w:ascii="Times New Roman" w:hAnsi="Times New Roman" w:cs="Times New Roman"/>
            <w:b/>
            <w:bCs/>
            <w:lang w:val="en-GB"/>
            <w:rPrChange w:id="352" w:author="Guillaume Chomicki" w:date="2022-11-04T15:54:00Z">
              <w:rPr>
                <w:rFonts w:ascii="Times New Roman" w:hAnsi="Times New Roman" w:cs="Times New Roman"/>
                <w:lang w:val="en-GB"/>
              </w:rPr>
            </w:rPrChange>
          </w:rPr>
          <w:t>Fig. 1X</w:t>
        </w:r>
        <w:r>
          <w:rPr>
            <w:rFonts w:ascii="Times New Roman" w:hAnsi="Times New Roman" w:cs="Times New Roman"/>
            <w:lang w:val="en-GB"/>
          </w:rPr>
          <w:t xml:space="preserve">) </w:t>
        </w:r>
      </w:ins>
      <w:ins w:id="353" w:author="Guillaume Chomicki" w:date="2022-11-04T15:53:00Z">
        <w:r>
          <w:rPr>
            <w:rFonts w:ascii="Times New Roman" w:hAnsi="Times New Roman" w:cs="Times New Roman"/>
            <w:lang w:val="en-GB"/>
          </w:rPr>
          <w:t xml:space="preserve">was associated with higher strength of selection </w:t>
        </w:r>
      </w:ins>
      <w:ins w:id="354" w:author="Guillaume Chomicki" w:date="2022-11-04T15:56:00Z">
        <w:r>
          <w:rPr>
            <w:rFonts w:ascii="Times New Roman" w:hAnsi="Times New Roman" w:cs="Times New Roman"/>
            <w:lang w:val="en-GB"/>
          </w:rPr>
          <w:t>(</w:t>
        </w:r>
        <w:r w:rsidRPr="009D2F94">
          <w:rPr>
            <w:rFonts w:ascii="Times New Roman" w:hAnsi="Times New Roman" w:cs="Times New Roman"/>
            <w:lang w:val="en-GB"/>
          </w:rPr>
          <w:t>α</w:t>
        </w:r>
        <w:r>
          <w:rPr>
            <w:rFonts w:ascii="Times New Roman" w:hAnsi="Times New Roman" w:cs="Times New Roman"/>
            <w:lang w:val="en-GB"/>
          </w:rPr>
          <w:t xml:space="preserve">) </w:t>
        </w:r>
      </w:ins>
      <w:ins w:id="355" w:author="Guillaume Chomicki" w:date="2022-11-04T15:53:00Z">
        <w:r>
          <w:rPr>
            <w:rFonts w:ascii="Times New Roman" w:hAnsi="Times New Roman" w:cs="Times New Roman"/>
            <w:lang w:val="en-GB"/>
          </w:rPr>
          <w:t>on corolla length and stem area (</w:t>
        </w:r>
        <w:r w:rsidRPr="001572C2">
          <w:rPr>
            <w:rFonts w:ascii="Times New Roman" w:hAnsi="Times New Roman" w:cs="Times New Roman"/>
            <w:b/>
            <w:bCs/>
            <w:lang w:val="en-GB"/>
            <w:rPrChange w:id="356" w:author="Guillaume Chomicki" w:date="2022-11-04T15:54:00Z">
              <w:rPr>
                <w:rFonts w:ascii="Times New Roman" w:hAnsi="Times New Roman" w:cs="Times New Roman"/>
                <w:lang w:val="en-GB"/>
              </w:rPr>
            </w:rPrChange>
          </w:rPr>
          <w:t>Fig. 2X</w:t>
        </w:r>
        <w:r>
          <w:rPr>
            <w:rFonts w:ascii="Times New Roman" w:hAnsi="Times New Roman" w:cs="Times New Roman"/>
            <w:lang w:val="en-GB"/>
          </w:rPr>
          <w:t>).</w:t>
        </w:r>
      </w:ins>
      <w:ins w:id="357" w:author="Guillaume Chomicki" w:date="2022-11-04T15:54:00Z">
        <w:r>
          <w:rPr>
            <w:rFonts w:ascii="Times New Roman" w:hAnsi="Times New Roman" w:cs="Times New Roman"/>
            <w:lang w:val="en-GB"/>
          </w:rPr>
          <w:t xml:space="preserve"> However, diffuse domatium growth correlated with </w:t>
        </w:r>
      </w:ins>
      <w:ins w:id="358" w:author="Guillaume Chomicki" w:date="2022-11-04T15:55:00Z">
        <w:r>
          <w:rPr>
            <w:rFonts w:ascii="Times New Roman" w:hAnsi="Times New Roman" w:cs="Times New Roman"/>
            <w:lang w:val="en-GB"/>
          </w:rPr>
          <w:t xml:space="preserve">higher strength of </w:t>
        </w:r>
      </w:ins>
      <w:ins w:id="359" w:author="Guillaume Chomicki" w:date="2022-11-04T15:56:00Z">
        <w:r>
          <w:rPr>
            <w:rFonts w:ascii="Times New Roman" w:hAnsi="Times New Roman" w:cs="Times New Roman"/>
            <w:lang w:val="en-GB"/>
          </w:rPr>
          <w:t>selection (</w:t>
        </w:r>
        <w:r w:rsidRPr="009D2F94">
          <w:rPr>
            <w:rFonts w:ascii="Times New Roman" w:hAnsi="Times New Roman" w:cs="Times New Roman"/>
            <w:lang w:val="en-GB"/>
          </w:rPr>
          <w:t>α</w:t>
        </w:r>
        <w:r>
          <w:rPr>
            <w:rFonts w:ascii="Times New Roman" w:hAnsi="Times New Roman" w:cs="Times New Roman"/>
            <w:lang w:val="en-GB"/>
          </w:rPr>
          <w:t xml:space="preserve">) for </w:t>
        </w:r>
      </w:ins>
      <w:ins w:id="360" w:author="Guillaume Chomicki" w:date="2022-11-04T15:55:00Z">
        <w:r>
          <w:rPr>
            <w:rFonts w:ascii="Times New Roman" w:hAnsi="Times New Roman" w:cs="Times New Roman"/>
            <w:lang w:val="en-GB"/>
          </w:rPr>
          <w:t>petiole length.</w:t>
        </w:r>
      </w:ins>
      <w:ins w:id="361" w:author="Guillaume Chomicki" w:date="2022-11-04T15:56:00Z">
        <w:r>
          <w:rPr>
            <w:rFonts w:ascii="Times New Roman" w:hAnsi="Times New Roman" w:cs="Times New Roman"/>
            <w:lang w:val="en-GB"/>
          </w:rPr>
          <w:t xml:space="preserve"> </w:t>
        </w:r>
      </w:ins>
      <w:ins w:id="362" w:author="Guillaume Chomicki" w:date="2022-11-04T15:57:00Z">
        <w:r>
          <w:rPr>
            <w:rFonts w:ascii="Times New Roman" w:hAnsi="Times New Roman" w:cs="Times New Roman"/>
            <w:lang w:val="en-GB"/>
          </w:rPr>
          <w:t>The long-term mean values (</w:t>
        </w:r>
        <w:r w:rsidRPr="009D2F94">
          <w:rPr>
            <w:rFonts w:ascii="Times New Roman" w:hAnsi="Times New Roman" w:cs="Times New Roman"/>
            <w:lang w:val="en-GB"/>
          </w:rPr>
          <w:t>θ</w:t>
        </w:r>
        <w:r>
          <w:rPr>
            <w:rFonts w:ascii="Times New Roman" w:hAnsi="Times New Roman" w:cs="Times New Roman"/>
            <w:lang w:val="en-GB"/>
          </w:rPr>
          <w:t>) for coroll</w:t>
        </w:r>
      </w:ins>
      <w:ins w:id="363" w:author="Guillaume Chomicki" w:date="2022-11-04T15:58:00Z">
        <w:r>
          <w:rPr>
            <w:rFonts w:ascii="Times New Roman" w:hAnsi="Times New Roman" w:cs="Times New Roman"/>
            <w:lang w:val="en-GB"/>
          </w:rPr>
          <w:t>a length, leaf area, petiole length and stem area were always higher in specie with apical domatium growth (</w:t>
        </w:r>
        <w:r w:rsidRPr="001572C2">
          <w:rPr>
            <w:rFonts w:ascii="Times New Roman" w:hAnsi="Times New Roman" w:cs="Times New Roman"/>
            <w:b/>
            <w:bCs/>
            <w:lang w:val="en-GB"/>
            <w:rPrChange w:id="364" w:author="Guillaume Chomicki" w:date="2022-11-04T15:58:00Z">
              <w:rPr>
                <w:rFonts w:ascii="Times New Roman" w:hAnsi="Times New Roman" w:cs="Times New Roman"/>
                <w:lang w:val="en-GB"/>
              </w:rPr>
            </w:rPrChange>
          </w:rPr>
          <w:t>Fig. 2X</w:t>
        </w:r>
        <w:r>
          <w:rPr>
            <w:rFonts w:ascii="Times New Roman" w:hAnsi="Times New Roman" w:cs="Times New Roman"/>
            <w:lang w:val="en-GB"/>
          </w:rPr>
          <w:t>).</w:t>
        </w:r>
      </w:ins>
      <w:ins w:id="365" w:author="Guillaume Chomicki" w:date="2022-11-04T16:07:00Z">
        <w:r w:rsidR="009E5F7D">
          <w:rPr>
            <w:rFonts w:ascii="Times New Roman" w:hAnsi="Times New Roman" w:cs="Times New Roman"/>
            <w:lang w:val="en-GB"/>
          </w:rPr>
          <w:t xml:space="preserve"> </w:t>
        </w:r>
      </w:ins>
      <w:ins w:id="366" w:author="Guillaume Chomicki" w:date="2022-11-04T16:21:00Z">
        <w:r w:rsidR="00686544">
          <w:rPr>
            <w:rFonts w:ascii="Times New Roman" w:hAnsi="Times New Roman" w:cs="Times New Roman"/>
            <w:lang w:val="en-GB"/>
          </w:rPr>
          <w:t>Conversely</w:t>
        </w:r>
      </w:ins>
      <w:ins w:id="367" w:author="Guillaume Chomicki" w:date="2022-11-04T16:07:00Z">
        <w:r w:rsidR="009E5F7D">
          <w:rPr>
            <w:rFonts w:ascii="Times New Roman" w:hAnsi="Times New Roman" w:cs="Times New Roman"/>
            <w:lang w:val="en-GB"/>
          </w:rPr>
          <w:t>, the evolutionary rate (</w:t>
        </w:r>
        <w:r w:rsidR="009E5F7D" w:rsidRPr="009D2F94">
          <w:rPr>
            <w:rFonts w:ascii="Times New Roman" w:hAnsi="Times New Roman" w:cs="Times New Roman"/>
            <w:lang w:val="en-GB"/>
          </w:rPr>
          <w:t>σ</w:t>
        </w:r>
        <w:r w:rsidR="009E5F7D" w:rsidRPr="009D2F94">
          <w:rPr>
            <w:rFonts w:ascii="Times New Roman" w:hAnsi="Times New Roman" w:cs="Times New Roman"/>
            <w:vertAlign w:val="superscript"/>
            <w:lang w:val="en-GB"/>
          </w:rPr>
          <w:t>2</w:t>
        </w:r>
        <w:r w:rsidR="009E5F7D">
          <w:rPr>
            <w:rFonts w:ascii="Times New Roman" w:hAnsi="Times New Roman" w:cs="Times New Roman"/>
            <w:lang w:val="en-GB"/>
          </w:rPr>
          <w:t>) of all four continuous non-mutualistic traits was always higher in species with diffuse doma</w:t>
        </w:r>
      </w:ins>
      <w:ins w:id="368" w:author="Guillaume Chomicki" w:date="2022-11-04T16:08:00Z">
        <w:r w:rsidR="009E5F7D">
          <w:rPr>
            <w:rFonts w:ascii="Times New Roman" w:hAnsi="Times New Roman" w:cs="Times New Roman"/>
            <w:lang w:val="en-GB"/>
          </w:rPr>
          <w:t>tium growth (</w:t>
        </w:r>
        <w:r w:rsidR="009E5F7D" w:rsidRPr="009E5F7D">
          <w:rPr>
            <w:rFonts w:ascii="Times New Roman" w:hAnsi="Times New Roman" w:cs="Times New Roman"/>
            <w:b/>
            <w:bCs/>
            <w:highlight w:val="yellow"/>
            <w:lang w:val="en-GB"/>
            <w:rPrChange w:id="369" w:author="Guillaume Chomicki" w:date="2022-11-04T16:08:00Z">
              <w:rPr>
                <w:rFonts w:ascii="Times New Roman" w:hAnsi="Times New Roman" w:cs="Times New Roman"/>
                <w:lang w:val="en-GB"/>
              </w:rPr>
            </w:rPrChange>
          </w:rPr>
          <w:t>Fig. 2X, Table X</w:t>
        </w:r>
        <w:r w:rsidR="009E5F7D">
          <w:rPr>
            <w:rFonts w:ascii="Times New Roman" w:hAnsi="Times New Roman" w:cs="Times New Roman"/>
            <w:lang w:val="en-GB"/>
          </w:rPr>
          <w:t>).</w:t>
        </w:r>
      </w:ins>
      <w:ins w:id="370" w:author="Guillaume Chomicki" w:date="2022-11-04T16:10:00Z">
        <w:r w:rsidR="000C4316">
          <w:rPr>
            <w:rFonts w:ascii="Times New Roman" w:hAnsi="Times New Roman" w:cs="Times New Roman"/>
            <w:lang w:val="en-GB"/>
          </w:rPr>
          <w:t xml:space="preserve"> </w:t>
        </w:r>
      </w:ins>
    </w:p>
    <w:p w14:paraId="06A3A012" w14:textId="5B1DC16D" w:rsidR="00DE5356" w:rsidRDefault="00DE5356" w:rsidP="001572C2">
      <w:pPr>
        <w:rPr>
          <w:ins w:id="371" w:author="Guillaume Chomicki" w:date="2022-11-04T16:08:00Z"/>
          <w:rFonts w:ascii="Times New Roman" w:hAnsi="Times New Roman" w:cs="Times New Roman"/>
          <w:lang w:val="en-GB"/>
        </w:rPr>
      </w:pPr>
    </w:p>
    <w:p w14:paraId="1F925F05" w14:textId="4687407C" w:rsidR="00DE5356" w:rsidRDefault="00634A41" w:rsidP="001572C2">
      <w:pPr>
        <w:rPr>
          <w:ins w:id="372" w:author="Guillaume Chomicki" w:date="2022-11-04T16:22:00Z"/>
          <w:rFonts w:ascii="Times New Roman" w:hAnsi="Times New Roman" w:cs="Times New Roman"/>
          <w:lang w:val="en-GB"/>
        </w:rPr>
      </w:pPr>
      <w:ins w:id="373" w:author="Guillaume Chomicki" w:date="2022-11-04T16:11:00Z">
        <w:r>
          <w:rPr>
            <w:rFonts w:ascii="Times New Roman" w:hAnsi="Times New Roman" w:cs="Times New Roman"/>
            <w:lang w:val="en-GB"/>
          </w:rPr>
          <w:t>The presence of food rewards (post-anthetic nectaries; Fig. 1X; Chomicki et al., 2016)</w:t>
        </w:r>
      </w:ins>
      <w:ins w:id="374" w:author="Guillaume Chomicki" w:date="2022-11-04T16:12:00Z">
        <w:r w:rsidR="00666692">
          <w:rPr>
            <w:rFonts w:ascii="Times New Roman" w:hAnsi="Times New Roman" w:cs="Times New Roman"/>
            <w:lang w:val="en-GB"/>
          </w:rPr>
          <w:t xml:space="preserve"> </w:t>
        </w:r>
      </w:ins>
      <w:ins w:id="375" w:author="Guillaume Chomicki" w:date="2022-11-04T16:13:00Z">
        <w:r w:rsidR="00666692">
          <w:rPr>
            <w:rFonts w:ascii="Times New Roman" w:hAnsi="Times New Roman" w:cs="Times New Roman"/>
            <w:lang w:val="en-GB"/>
          </w:rPr>
          <w:t>was associated with higher long-term mean values (</w:t>
        </w:r>
        <w:r w:rsidR="00666692" w:rsidRPr="009D2F94">
          <w:rPr>
            <w:rFonts w:ascii="Times New Roman" w:hAnsi="Times New Roman" w:cs="Times New Roman"/>
            <w:lang w:val="en-GB"/>
          </w:rPr>
          <w:t>θ</w:t>
        </w:r>
        <w:r w:rsidR="00666692">
          <w:rPr>
            <w:rFonts w:ascii="Times New Roman" w:hAnsi="Times New Roman" w:cs="Times New Roman"/>
            <w:lang w:val="en-GB"/>
          </w:rPr>
          <w:t xml:space="preserve">) for </w:t>
        </w:r>
      </w:ins>
      <w:ins w:id="376" w:author="Guillaume Chomicki" w:date="2022-11-04T16:18:00Z">
        <w:r w:rsidR="00666692">
          <w:rPr>
            <w:rFonts w:ascii="Times New Roman" w:hAnsi="Times New Roman" w:cs="Times New Roman"/>
            <w:lang w:val="en-GB"/>
          </w:rPr>
          <w:t xml:space="preserve">all four continuous non-mutualistic traits. </w:t>
        </w:r>
      </w:ins>
      <w:ins w:id="377" w:author="Guillaume Chomicki" w:date="2022-11-04T16:20:00Z">
        <w:r w:rsidR="00686544">
          <w:rPr>
            <w:rFonts w:ascii="Times New Roman" w:hAnsi="Times New Roman" w:cs="Times New Roman"/>
            <w:lang w:val="en-GB"/>
          </w:rPr>
          <w:t xml:space="preserve">However, the </w:t>
        </w:r>
      </w:ins>
      <w:ins w:id="378" w:author="Guillaume Chomicki" w:date="2022-11-04T16:21:00Z">
        <w:r w:rsidR="00686544">
          <w:rPr>
            <w:rFonts w:ascii="Times New Roman" w:hAnsi="Times New Roman" w:cs="Times New Roman"/>
            <w:lang w:val="en-GB"/>
          </w:rPr>
          <w:t>opposite situation occurred for the evolutionary rate (</w:t>
        </w:r>
        <w:r w:rsidR="00686544" w:rsidRPr="009D2F94">
          <w:rPr>
            <w:rFonts w:ascii="Times New Roman" w:hAnsi="Times New Roman" w:cs="Times New Roman"/>
            <w:lang w:val="en-GB"/>
          </w:rPr>
          <w:t>σ</w:t>
        </w:r>
        <w:r w:rsidR="00686544" w:rsidRPr="009D2F94">
          <w:rPr>
            <w:rFonts w:ascii="Times New Roman" w:hAnsi="Times New Roman" w:cs="Times New Roman"/>
            <w:vertAlign w:val="superscript"/>
            <w:lang w:val="en-GB"/>
          </w:rPr>
          <w:t>2</w:t>
        </w:r>
        <w:r w:rsidR="00686544">
          <w:rPr>
            <w:rFonts w:ascii="Times New Roman" w:hAnsi="Times New Roman" w:cs="Times New Roman"/>
            <w:lang w:val="en-GB"/>
          </w:rPr>
          <w:t>), which was higher for all four traits in species lacking food rewards (</w:t>
        </w:r>
        <w:r w:rsidR="00686544" w:rsidRPr="00686544">
          <w:rPr>
            <w:rFonts w:ascii="Times New Roman" w:hAnsi="Times New Roman" w:cs="Times New Roman"/>
            <w:highlight w:val="yellow"/>
            <w:lang w:val="en-GB"/>
            <w:rPrChange w:id="379" w:author="Guillaume Chomicki" w:date="2022-11-04T16:22:00Z">
              <w:rPr>
                <w:rFonts w:ascii="Times New Roman" w:hAnsi="Times New Roman" w:cs="Times New Roman"/>
                <w:lang w:val="en-GB"/>
              </w:rPr>
            </w:rPrChange>
          </w:rPr>
          <w:t>Fig. 2X, Table X</w:t>
        </w:r>
        <w:r w:rsidR="00686544">
          <w:rPr>
            <w:rFonts w:ascii="Times New Roman" w:hAnsi="Times New Roman" w:cs="Times New Roman"/>
            <w:lang w:val="en-GB"/>
          </w:rPr>
          <w:t>).</w:t>
        </w:r>
      </w:ins>
    </w:p>
    <w:p w14:paraId="4DC1AF43" w14:textId="21591A33" w:rsidR="00686544" w:rsidRDefault="00686544" w:rsidP="001572C2">
      <w:pPr>
        <w:rPr>
          <w:ins w:id="380" w:author="Guillaume Chomicki" w:date="2022-11-04T16:22:00Z"/>
          <w:rFonts w:ascii="Times New Roman" w:hAnsi="Times New Roman" w:cs="Times New Roman"/>
          <w:lang w:val="en-GB"/>
        </w:rPr>
      </w:pPr>
    </w:p>
    <w:p w14:paraId="724ECBE0" w14:textId="33267C2C" w:rsidR="00686544" w:rsidRDefault="00686544" w:rsidP="001572C2">
      <w:pPr>
        <w:rPr>
          <w:ins w:id="381" w:author="Guillaume Chomicki" w:date="2022-11-04T16:31:00Z"/>
          <w:rFonts w:ascii="Times New Roman" w:hAnsi="Times New Roman" w:cs="Times New Roman"/>
          <w:lang w:val="en-GB"/>
        </w:rPr>
      </w:pPr>
      <w:ins w:id="382" w:author="Guillaume Chomicki" w:date="2022-11-04T16:22:00Z">
        <w:r>
          <w:rPr>
            <w:rFonts w:ascii="Times New Roman" w:hAnsi="Times New Roman" w:cs="Times New Roman"/>
            <w:lang w:val="en-GB"/>
          </w:rPr>
          <w:t>The presence of differentiated warts in domatium (Fig. 1; Chomicki and Renner, 20</w:t>
        </w:r>
      </w:ins>
      <w:ins w:id="383" w:author="Guillaume Chomicki" w:date="2022-11-04T16:23:00Z">
        <w:r>
          <w:rPr>
            <w:rFonts w:ascii="Times New Roman" w:hAnsi="Times New Roman" w:cs="Times New Roman"/>
            <w:lang w:val="en-GB"/>
          </w:rPr>
          <w:t>19) was associated with greater long-term mean values (</w:t>
        </w:r>
        <w:r w:rsidRPr="009D2F94">
          <w:rPr>
            <w:rFonts w:ascii="Times New Roman" w:hAnsi="Times New Roman" w:cs="Times New Roman"/>
            <w:lang w:val="en-GB"/>
          </w:rPr>
          <w:t>θ</w:t>
        </w:r>
        <w:r>
          <w:rPr>
            <w:rFonts w:ascii="Times New Roman" w:hAnsi="Times New Roman" w:cs="Times New Roman"/>
            <w:lang w:val="en-GB"/>
          </w:rPr>
          <w:t xml:space="preserve">) in </w:t>
        </w:r>
      </w:ins>
      <w:ins w:id="384" w:author="Guillaume Chomicki" w:date="2022-11-04T16:24:00Z">
        <w:r>
          <w:rPr>
            <w:rFonts w:ascii="Times New Roman" w:hAnsi="Times New Roman" w:cs="Times New Roman"/>
            <w:lang w:val="en-GB"/>
          </w:rPr>
          <w:t>leaf area, petiole length and stem area. Again</w:t>
        </w:r>
      </w:ins>
      <w:ins w:id="385" w:author="Guillaume Chomicki" w:date="2022-11-04T16:28:00Z">
        <w:r w:rsidR="00932BDE">
          <w:rPr>
            <w:rFonts w:ascii="Times New Roman" w:hAnsi="Times New Roman" w:cs="Times New Roman"/>
            <w:lang w:val="en-GB"/>
          </w:rPr>
          <w:t>,</w:t>
        </w:r>
      </w:ins>
      <w:ins w:id="386" w:author="Guillaume Chomicki" w:date="2022-11-04T16:24:00Z">
        <w:r>
          <w:rPr>
            <w:rFonts w:ascii="Times New Roman" w:hAnsi="Times New Roman" w:cs="Times New Roman"/>
            <w:lang w:val="en-GB"/>
          </w:rPr>
          <w:t xml:space="preserve"> the opposite situation </w:t>
        </w:r>
      </w:ins>
      <w:ins w:id="387" w:author="Guillaume Chomicki" w:date="2022-11-04T16:25:00Z">
        <w:r>
          <w:rPr>
            <w:rFonts w:ascii="Times New Roman" w:hAnsi="Times New Roman" w:cs="Times New Roman"/>
            <w:lang w:val="en-GB"/>
          </w:rPr>
          <w:t>occurred with the evolutionary rate (</w:t>
        </w:r>
        <w:r w:rsidRPr="009D2F94">
          <w:rPr>
            <w:rFonts w:ascii="Times New Roman" w:hAnsi="Times New Roman" w:cs="Times New Roman"/>
            <w:lang w:val="en-GB"/>
          </w:rPr>
          <w:t>σ</w:t>
        </w:r>
        <w:r w:rsidRPr="009D2F94">
          <w:rPr>
            <w:rFonts w:ascii="Times New Roman" w:hAnsi="Times New Roman" w:cs="Times New Roman"/>
            <w:vertAlign w:val="superscript"/>
            <w:lang w:val="en-GB"/>
          </w:rPr>
          <w:t>2</w:t>
        </w:r>
        <w:r>
          <w:rPr>
            <w:rFonts w:ascii="Times New Roman" w:hAnsi="Times New Roman" w:cs="Times New Roman"/>
            <w:lang w:val="en-GB"/>
          </w:rPr>
          <w:t xml:space="preserve">), which was </w:t>
        </w:r>
      </w:ins>
      <w:ins w:id="388" w:author="Guillaume Chomicki" w:date="2022-11-04T16:26:00Z">
        <w:r>
          <w:rPr>
            <w:rFonts w:ascii="Times New Roman" w:hAnsi="Times New Roman" w:cs="Times New Roman"/>
            <w:lang w:val="en-GB"/>
          </w:rPr>
          <w:t xml:space="preserve">greater in species with </w:t>
        </w:r>
      </w:ins>
      <w:ins w:id="389" w:author="Guillaume Chomicki" w:date="2022-11-04T16:27:00Z">
        <w:r>
          <w:rPr>
            <w:rFonts w:ascii="Times New Roman" w:hAnsi="Times New Roman" w:cs="Times New Roman"/>
            <w:lang w:val="en-GB"/>
          </w:rPr>
          <w:t>without warts in the case of leaf area or in species with variable warts for stem area (</w:t>
        </w:r>
        <w:r w:rsidRPr="00D36EA0">
          <w:rPr>
            <w:rFonts w:ascii="Times New Roman" w:hAnsi="Times New Roman" w:cs="Times New Roman"/>
            <w:highlight w:val="yellow"/>
            <w:lang w:val="en-GB"/>
          </w:rPr>
          <w:t>Fig. 2X, Table X</w:t>
        </w:r>
        <w:r>
          <w:rPr>
            <w:rFonts w:ascii="Times New Roman" w:hAnsi="Times New Roman" w:cs="Times New Roman"/>
            <w:lang w:val="en-GB"/>
          </w:rPr>
          <w:t>).</w:t>
        </w:r>
      </w:ins>
    </w:p>
    <w:p w14:paraId="66766C10" w14:textId="40570F35" w:rsidR="00B3079B" w:rsidRDefault="00B3079B" w:rsidP="001572C2">
      <w:pPr>
        <w:rPr>
          <w:ins w:id="390" w:author="Guillaume Chomicki" w:date="2022-11-04T16:31:00Z"/>
          <w:rFonts w:ascii="Times New Roman" w:hAnsi="Times New Roman" w:cs="Times New Roman"/>
          <w:lang w:val="en-GB"/>
        </w:rPr>
      </w:pPr>
    </w:p>
    <w:p w14:paraId="66EF3E77" w14:textId="37DA8C42" w:rsidR="00B3079B" w:rsidRDefault="00B3079B" w:rsidP="001572C2">
      <w:pPr>
        <w:rPr>
          <w:ins w:id="391" w:author="Guillaume Chomicki" w:date="2022-11-04T16:28:00Z"/>
          <w:rFonts w:ascii="Times New Roman" w:hAnsi="Times New Roman" w:cs="Times New Roman"/>
          <w:lang w:val="en-GB"/>
        </w:rPr>
      </w:pPr>
      <w:ins w:id="392" w:author="Guillaume Chomicki" w:date="2022-11-04T16:32:00Z">
        <w:r>
          <w:rPr>
            <w:rFonts w:ascii="Times New Roman" w:hAnsi="Times New Roman" w:cs="Times New Roman"/>
            <w:lang w:val="en-GB"/>
          </w:rPr>
          <w:t xml:space="preserve">For domatium entrance holes (Fig. 1; Chomicki and Renner, 2017), species with one large hole at the base had higher </w:t>
        </w:r>
      </w:ins>
      <w:ins w:id="393" w:author="Guillaume Chomicki" w:date="2022-11-04T16:33:00Z">
        <w:r>
          <w:rPr>
            <w:rFonts w:ascii="Times New Roman" w:hAnsi="Times New Roman" w:cs="Times New Roman"/>
            <w:lang w:val="en-GB"/>
          </w:rPr>
          <w:t>long-term mean values (</w:t>
        </w:r>
        <w:r w:rsidRPr="009D2F94">
          <w:rPr>
            <w:rFonts w:ascii="Times New Roman" w:hAnsi="Times New Roman" w:cs="Times New Roman"/>
            <w:lang w:val="en-GB"/>
          </w:rPr>
          <w:t>θ</w:t>
        </w:r>
        <w:r>
          <w:rPr>
            <w:rFonts w:ascii="Times New Roman" w:hAnsi="Times New Roman" w:cs="Times New Roman"/>
            <w:lang w:val="en-GB"/>
          </w:rPr>
          <w:t>) in leaf area, petiole length and stem area (</w:t>
        </w:r>
        <w:r w:rsidRPr="00D36EA0">
          <w:rPr>
            <w:rFonts w:ascii="Times New Roman" w:hAnsi="Times New Roman" w:cs="Times New Roman"/>
            <w:highlight w:val="yellow"/>
            <w:lang w:val="en-GB"/>
          </w:rPr>
          <w:t>Fig. 2X, Table X</w:t>
        </w:r>
        <w:r>
          <w:rPr>
            <w:rFonts w:ascii="Times New Roman" w:hAnsi="Times New Roman" w:cs="Times New Roman"/>
            <w:lang w:val="en-GB"/>
          </w:rPr>
          <w:t>). Species with several</w:t>
        </w:r>
      </w:ins>
      <w:ins w:id="394" w:author="Guillaume Chomicki" w:date="2022-11-04T16:34:00Z">
        <w:r>
          <w:rPr>
            <w:rFonts w:ascii="Times New Roman" w:hAnsi="Times New Roman" w:cs="Times New Roman"/>
            <w:lang w:val="en-GB"/>
          </w:rPr>
          <w:t xml:space="preserve"> large entrance holes had higher evolutionary rate (</w:t>
        </w:r>
        <w:r w:rsidRPr="009D2F94">
          <w:rPr>
            <w:rFonts w:ascii="Times New Roman" w:hAnsi="Times New Roman" w:cs="Times New Roman"/>
            <w:lang w:val="en-GB"/>
          </w:rPr>
          <w:t>σ</w:t>
        </w:r>
        <w:r w:rsidRPr="009D2F94">
          <w:rPr>
            <w:rFonts w:ascii="Times New Roman" w:hAnsi="Times New Roman" w:cs="Times New Roman"/>
            <w:vertAlign w:val="superscript"/>
            <w:lang w:val="en-GB"/>
          </w:rPr>
          <w:t>2</w:t>
        </w:r>
        <w:r>
          <w:rPr>
            <w:rFonts w:ascii="Times New Roman" w:hAnsi="Times New Roman" w:cs="Times New Roman"/>
            <w:lang w:val="en-GB"/>
          </w:rPr>
          <w:t>) for</w:t>
        </w:r>
      </w:ins>
      <w:ins w:id="395" w:author="Guillaume Chomicki" w:date="2022-11-04T16:35:00Z">
        <w:r>
          <w:rPr>
            <w:rFonts w:ascii="Times New Roman" w:hAnsi="Times New Roman" w:cs="Times New Roman"/>
            <w:lang w:val="en-GB"/>
          </w:rPr>
          <w:t xml:space="preserve"> stem area.</w:t>
        </w:r>
      </w:ins>
    </w:p>
    <w:p w14:paraId="4ADA6A90" w14:textId="3D227C10" w:rsidR="00932BDE" w:rsidRDefault="00932BDE" w:rsidP="001572C2">
      <w:pPr>
        <w:rPr>
          <w:ins w:id="396" w:author="Guillaume Chomicki" w:date="2022-11-04T16:28:00Z"/>
          <w:rFonts w:ascii="Times New Roman" w:hAnsi="Times New Roman" w:cs="Times New Roman"/>
          <w:lang w:val="en-GB"/>
        </w:rPr>
      </w:pPr>
    </w:p>
    <w:p w14:paraId="6EFE49B3" w14:textId="34A022CE" w:rsidR="00932BDE" w:rsidRDefault="00932BDE" w:rsidP="001572C2">
      <w:pPr>
        <w:rPr>
          <w:ins w:id="397" w:author="Guillaume Chomicki" w:date="2022-11-04T16:27:00Z"/>
          <w:rFonts w:ascii="Times New Roman" w:hAnsi="Times New Roman" w:cs="Times New Roman"/>
          <w:lang w:val="en-GB"/>
        </w:rPr>
      </w:pPr>
      <w:ins w:id="398" w:author="Guillaume Chomicki" w:date="2022-11-04T16:28:00Z">
        <w:r>
          <w:rPr>
            <w:rFonts w:ascii="Times New Roman" w:hAnsi="Times New Roman" w:cs="Times New Roman"/>
            <w:lang w:val="en-GB"/>
          </w:rPr>
          <w:t>All these results were consistent across climatic PCs (</w:t>
        </w:r>
        <w:r w:rsidRPr="00D36EA0">
          <w:rPr>
            <w:rFonts w:ascii="Times New Roman" w:hAnsi="Times New Roman" w:cs="Times New Roman"/>
            <w:highlight w:val="yellow"/>
            <w:lang w:val="en-GB"/>
          </w:rPr>
          <w:t>Fig</w:t>
        </w:r>
        <w:r>
          <w:rPr>
            <w:rFonts w:ascii="Times New Roman" w:hAnsi="Times New Roman" w:cs="Times New Roman"/>
            <w:highlight w:val="yellow"/>
            <w:lang w:val="en-GB"/>
          </w:rPr>
          <w:t>s</w:t>
        </w:r>
        <w:r w:rsidRPr="00D36EA0">
          <w:rPr>
            <w:rFonts w:ascii="Times New Roman" w:hAnsi="Times New Roman" w:cs="Times New Roman"/>
            <w:highlight w:val="yellow"/>
            <w:lang w:val="en-GB"/>
          </w:rPr>
          <w:t>. SX</w:t>
        </w:r>
        <w:r w:rsidRPr="00932BDE">
          <w:rPr>
            <w:rFonts w:ascii="Times New Roman" w:hAnsi="Times New Roman" w:cs="Times New Roman"/>
            <w:highlight w:val="yellow"/>
            <w:lang w:val="en-GB"/>
            <w:rPrChange w:id="399" w:author="Guillaume Chomicki" w:date="2022-11-04T16:28:00Z">
              <w:rPr>
                <w:rFonts w:ascii="Times New Roman" w:hAnsi="Times New Roman" w:cs="Times New Roman"/>
                <w:lang w:val="en-GB"/>
              </w:rPr>
            </w:rPrChange>
          </w:rPr>
          <w:t>-SY</w:t>
        </w:r>
        <w:r>
          <w:rPr>
            <w:rFonts w:ascii="Times New Roman" w:hAnsi="Times New Roman" w:cs="Times New Roman"/>
            <w:lang w:val="en-GB"/>
          </w:rPr>
          <w:t>)</w:t>
        </w:r>
      </w:ins>
      <w:ins w:id="400" w:author="Guillaume Chomicki" w:date="2022-11-04T16:29:00Z">
        <w:r>
          <w:rPr>
            <w:rFonts w:ascii="Times New Roman" w:hAnsi="Times New Roman" w:cs="Times New Roman"/>
            <w:lang w:val="en-GB"/>
          </w:rPr>
          <w:t>.</w:t>
        </w:r>
      </w:ins>
    </w:p>
    <w:p w14:paraId="280190A6" w14:textId="61AECACD" w:rsidR="00686544" w:rsidRDefault="00686544" w:rsidP="001572C2">
      <w:pPr>
        <w:rPr>
          <w:ins w:id="401" w:author="Guillaume Chomicki" w:date="2022-11-04T16:27:00Z"/>
          <w:rFonts w:ascii="Times New Roman" w:hAnsi="Times New Roman" w:cs="Times New Roman"/>
          <w:lang w:val="en-GB"/>
        </w:rPr>
      </w:pPr>
    </w:p>
    <w:p w14:paraId="5A558537" w14:textId="1D4AF190" w:rsidR="00666692" w:rsidRPr="009D2F94" w:rsidDel="009B5A71" w:rsidRDefault="001572C2" w:rsidP="001572C2">
      <w:pPr>
        <w:rPr>
          <w:del w:id="402" w:author="Guillaume Chomicki" w:date="2022-11-14T18:04:00Z"/>
          <w:moveTo w:id="403" w:author="Guillaume Chomicki" w:date="2022-11-04T15:50:00Z"/>
          <w:rFonts w:ascii="Times New Roman" w:hAnsi="Times New Roman" w:cs="Times New Roman"/>
          <w:lang w:val="en-GB"/>
        </w:rPr>
      </w:pPr>
      <w:moveToRangeStart w:id="404" w:author="Guillaume Chomicki" w:date="2022-11-04T15:50:00Z" w:name="move118469423"/>
      <w:moveTo w:id="405" w:author="Guillaume Chomicki" w:date="2022-11-04T15:50:00Z">
        <w:del w:id="406" w:author="Guillaume Chomicki" w:date="2022-11-04T16:29:00Z">
          <w:r w:rsidRPr="000C4316" w:rsidDel="00932BDE">
            <w:rPr>
              <w:rFonts w:ascii="Times New Roman" w:hAnsi="Times New Roman" w:cs="Times New Roman"/>
              <w:highlight w:val="yellow"/>
              <w:lang w:val="en-GB"/>
              <w:rPrChange w:id="407" w:author="Guillaume Chomicki" w:date="2022-11-04T16:10:00Z">
                <w:rPr>
                  <w:rFonts w:ascii="Times New Roman" w:hAnsi="Times New Roman" w:cs="Times New Roman"/>
                  <w:lang w:val="en-GB"/>
                </w:rPr>
              </w:rPrChange>
            </w:rPr>
            <w:delText>Species with apical growth show higher θ values for corolla length, leaf and stem area and petiole length. For α values, species with apical growth show higher values for corolla length and stem area, whereas species with diffuse growth show higher values for hole diameter and petiole length. Regarding σ</w:delText>
          </w:r>
          <w:r w:rsidRPr="000C4316" w:rsidDel="00932BDE">
            <w:rPr>
              <w:rFonts w:ascii="Times New Roman" w:hAnsi="Times New Roman" w:cs="Times New Roman"/>
              <w:highlight w:val="yellow"/>
              <w:vertAlign w:val="superscript"/>
              <w:lang w:val="en-GB"/>
              <w:rPrChange w:id="408" w:author="Guillaume Chomicki" w:date="2022-11-04T16:10:00Z">
                <w:rPr>
                  <w:rFonts w:ascii="Times New Roman" w:hAnsi="Times New Roman" w:cs="Times New Roman"/>
                  <w:vertAlign w:val="superscript"/>
                  <w:lang w:val="en-GB"/>
                </w:rPr>
              </w:rPrChange>
            </w:rPr>
            <w:delText>2</w:delText>
          </w:r>
          <w:r w:rsidRPr="000C4316" w:rsidDel="00932BDE">
            <w:rPr>
              <w:rFonts w:ascii="Times New Roman" w:hAnsi="Times New Roman" w:cs="Times New Roman"/>
              <w:highlight w:val="yellow"/>
              <w:lang w:val="en-GB"/>
              <w:rPrChange w:id="409" w:author="Guillaume Chomicki" w:date="2022-11-04T16:10:00Z">
                <w:rPr>
                  <w:rFonts w:ascii="Times New Roman" w:hAnsi="Times New Roman" w:cs="Times New Roman"/>
                  <w:lang w:val="en-GB"/>
                </w:rPr>
              </w:rPrChange>
            </w:rPr>
            <w:delText>, species with diffuse growth show higher values for all traits. Species with diffuse growth show higher values of both θ, α and σ</w:delText>
          </w:r>
          <w:r w:rsidRPr="000C4316" w:rsidDel="00932BDE">
            <w:rPr>
              <w:rFonts w:ascii="Times New Roman" w:hAnsi="Times New Roman" w:cs="Times New Roman"/>
              <w:highlight w:val="yellow"/>
              <w:vertAlign w:val="superscript"/>
              <w:lang w:val="en-GB"/>
              <w:rPrChange w:id="410" w:author="Guillaume Chomicki" w:date="2022-11-04T16:10:00Z">
                <w:rPr>
                  <w:rFonts w:ascii="Times New Roman" w:hAnsi="Times New Roman" w:cs="Times New Roman"/>
                  <w:vertAlign w:val="superscript"/>
                  <w:lang w:val="en-GB"/>
                </w:rPr>
              </w:rPrChange>
            </w:rPr>
            <w:delText xml:space="preserve">2 </w:delText>
          </w:r>
          <w:r w:rsidRPr="000C4316" w:rsidDel="00932BDE">
            <w:rPr>
              <w:rFonts w:ascii="Times New Roman" w:hAnsi="Times New Roman" w:cs="Times New Roman"/>
              <w:highlight w:val="yellow"/>
              <w:lang w:val="en-GB"/>
              <w:rPrChange w:id="411" w:author="Guillaume Chomicki" w:date="2022-11-04T16:10:00Z">
                <w:rPr>
                  <w:rFonts w:ascii="Times New Roman" w:hAnsi="Times New Roman" w:cs="Times New Roman"/>
                  <w:lang w:val="en-GB"/>
                </w:rPr>
              </w:rPrChange>
            </w:rPr>
            <w:delText>for both PC1 and PC2.</w:delText>
          </w:r>
        </w:del>
      </w:moveTo>
    </w:p>
    <w:moveToRangeEnd w:id="404"/>
    <w:p w14:paraId="03574F14" w14:textId="68DCA611" w:rsidR="001572C2" w:rsidDel="001572C2" w:rsidRDefault="001572C2">
      <w:pPr>
        <w:rPr>
          <w:del w:id="412" w:author="Guillaume Chomicki" w:date="2022-11-04T15:51:00Z"/>
          <w:rFonts w:ascii="Times New Roman" w:hAnsi="Times New Roman" w:cs="Times New Roman"/>
          <w:b/>
          <w:bCs/>
          <w:lang w:val="en-GB"/>
        </w:rPr>
      </w:pPr>
    </w:p>
    <w:p w14:paraId="7484F667" w14:textId="7F3FC8A9" w:rsidR="00635C79" w:rsidRPr="009D2F94" w:rsidDel="009E6026" w:rsidRDefault="00000000">
      <w:pPr>
        <w:rPr>
          <w:del w:id="413" w:author="Guillaume Chomicki" w:date="2022-11-04T16:35:00Z"/>
          <w:rFonts w:ascii="Times New Roman" w:hAnsi="Times New Roman" w:cs="Times New Roman"/>
          <w:b/>
          <w:bCs/>
          <w:lang w:val="en-GB"/>
        </w:rPr>
      </w:pPr>
      <w:del w:id="414" w:author="Guillaume Chomicki" w:date="2022-11-04T16:35:00Z">
        <w:r w:rsidRPr="009D2F94" w:rsidDel="009E6026">
          <w:rPr>
            <w:rFonts w:ascii="Times New Roman" w:hAnsi="Times New Roman" w:cs="Times New Roman"/>
            <w:b/>
            <w:bCs/>
            <w:lang w:val="en-GB"/>
          </w:rPr>
          <w:delText>Domatium Growth</w:delText>
        </w:r>
      </w:del>
    </w:p>
    <w:p w14:paraId="2BEDC5D4" w14:textId="4ADA5F7E" w:rsidR="00635C79" w:rsidRPr="009D2F94" w:rsidDel="009E6026" w:rsidRDefault="00000000">
      <w:pPr>
        <w:rPr>
          <w:del w:id="415" w:author="Guillaume Chomicki" w:date="2022-11-04T16:35:00Z"/>
          <w:moveFrom w:id="416" w:author="Guillaume Chomicki" w:date="2022-11-04T15:50:00Z"/>
          <w:rFonts w:ascii="Times New Roman" w:hAnsi="Times New Roman" w:cs="Times New Roman"/>
          <w:lang w:val="en-GB"/>
        </w:rPr>
      </w:pPr>
      <w:moveFromRangeStart w:id="417" w:author="Guillaume Chomicki" w:date="2022-11-04T15:50:00Z" w:name="move118469423"/>
      <w:moveFrom w:id="418" w:author="Guillaume Chomicki" w:date="2022-11-04T15:50:00Z">
        <w:del w:id="419" w:author="Guillaume Chomicki" w:date="2022-11-04T16:35:00Z">
          <w:r w:rsidRPr="009D2F94" w:rsidDel="009E6026">
            <w:rPr>
              <w:rFonts w:ascii="Times New Roman" w:hAnsi="Times New Roman" w:cs="Times New Roman"/>
              <w:lang w:val="en-GB"/>
            </w:rPr>
            <w:delText>Species with apical growth show higher θ values for corolla length, leaf and stem area and petiole length. For α values, species with apical growth show higher values for corolla length and stem area, whereas species with diffuse growth show higher values for hole diameter and petiole length. Regarding σ</w:delText>
          </w:r>
          <w:r w:rsidRPr="009D2F94" w:rsidDel="009E6026">
            <w:rPr>
              <w:rFonts w:ascii="Times New Roman" w:hAnsi="Times New Roman" w:cs="Times New Roman"/>
              <w:vertAlign w:val="superscript"/>
              <w:lang w:val="en-GB"/>
            </w:rPr>
            <w:delText>2</w:delText>
          </w:r>
          <w:r w:rsidRPr="009D2F94" w:rsidDel="009E6026">
            <w:rPr>
              <w:rFonts w:ascii="Times New Roman" w:hAnsi="Times New Roman" w:cs="Times New Roman"/>
              <w:lang w:val="en-GB"/>
            </w:rPr>
            <w:delText>, species with diffuse growth show higher values for all traits. Species with diffuse growth show higher values of both θ, α and σ</w:delText>
          </w:r>
          <w:r w:rsidRPr="009D2F94" w:rsidDel="009E6026">
            <w:rPr>
              <w:rFonts w:ascii="Times New Roman" w:hAnsi="Times New Roman" w:cs="Times New Roman"/>
              <w:vertAlign w:val="superscript"/>
              <w:lang w:val="en-GB"/>
            </w:rPr>
            <w:delText xml:space="preserve">2 </w:delText>
          </w:r>
          <w:r w:rsidRPr="009D2F94" w:rsidDel="009E6026">
            <w:rPr>
              <w:rFonts w:ascii="Times New Roman" w:hAnsi="Times New Roman" w:cs="Times New Roman"/>
              <w:lang w:val="en-GB"/>
            </w:rPr>
            <w:delText>for both PC1 and PC2.</w:delText>
          </w:r>
        </w:del>
      </w:moveFrom>
    </w:p>
    <w:moveFromRangeEnd w:id="417"/>
    <w:p w14:paraId="5BCB2BF5" w14:textId="27C409CA" w:rsidR="00635C79" w:rsidRPr="009D2F94" w:rsidDel="009E6026" w:rsidRDefault="00635C79">
      <w:pPr>
        <w:rPr>
          <w:del w:id="420" w:author="Guillaume Chomicki" w:date="2022-11-04T16:35:00Z"/>
          <w:rFonts w:ascii="Times New Roman" w:hAnsi="Times New Roman" w:cs="Times New Roman"/>
          <w:lang w:val="en-GB"/>
        </w:rPr>
      </w:pPr>
    </w:p>
    <w:p w14:paraId="1C623CF5" w14:textId="0A03BABB" w:rsidR="00635C79" w:rsidRPr="009D2F94" w:rsidDel="009E6026" w:rsidRDefault="00000000">
      <w:pPr>
        <w:rPr>
          <w:del w:id="421" w:author="Guillaume Chomicki" w:date="2022-11-04T16:35:00Z"/>
          <w:rFonts w:ascii="Times New Roman" w:hAnsi="Times New Roman" w:cs="Times New Roman"/>
          <w:b/>
          <w:bCs/>
          <w:lang w:val="en-GB"/>
        </w:rPr>
      </w:pPr>
      <w:del w:id="422" w:author="Guillaume Chomicki" w:date="2022-11-04T16:35:00Z">
        <w:r w:rsidRPr="009D2F94" w:rsidDel="009E6026">
          <w:rPr>
            <w:rFonts w:ascii="Times New Roman" w:hAnsi="Times New Roman" w:cs="Times New Roman"/>
            <w:b/>
            <w:bCs/>
            <w:lang w:val="en-GB"/>
          </w:rPr>
          <w:delText>Reward</w:delText>
        </w:r>
      </w:del>
    </w:p>
    <w:p w14:paraId="7FC94C81" w14:textId="3697F33C" w:rsidR="00635C79" w:rsidRPr="009D2F94" w:rsidDel="009E6026" w:rsidRDefault="00000000">
      <w:pPr>
        <w:rPr>
          <w:del w:id="423" w:author="Guillaume Chomicki" w:date="2022-11-04T16:35:00Z"/>
          <w:rFonts w:ascii="Times New Roman" w:hAnsi="Times New Roman" w:cs="Times New Roman"/>
          <w:lang w:val="en-GB"/>
        </w:rPr>
      </w:pPr>
      <w:del w:id="424" w:author="Guillaume Chomicki" w:date="2022-11-04T16:35:00Z">
        <w:r w:rsidRPr="009D2F94" w:rsidDel="009E6026">
          <w:rPr>
            <w:rFonts w:ascii="Times New Roman" w:hAnsi="Times New Roman" w:cs="Times New Roman"/>
            <w:lang w:val="en-GB"/>
          </w:rPr>
          <w:delText xml:space="preserve">Species that give rewards show higher θ values for all traits but hole diameter, for which the signal is mixed (both in PC1 and PC2). </w:delText>
        </w:r>
        <w:r w:rsidRPr="009D2F94" w:rsidDel="009E6026">
          <w:rPr>
            <w:rFonts w:ascii="Times New Roman" w:hAnsi="Times New Roman" w:cs="Times New Roman"/>
            <w:highlight w:val="yellow"/>
            <w:lang w:val="en-GB"/>
          </w:rPr>
          <w:delText>Also, these species show higher α values for all traits, and higher σ</w:delText>
        </w:r>
        <w:r w:rsidRPr="009D2F94" w:rsidDel="009E6026">
          <w:rPr>
            <w:rFonts w:ascii="Times New Roman" w:hAnsi="Times New Roman" w:cs="Times New Roman"/>
            <w:highlight w:val="yellow"/>
            <w:vertAlign w:val="superscript"/>
            <w:lang w:val="en-GB"/>
          </w:rPr>
          <w:delText>2</w:delText>
        </w:r>
        <w:r w:rsidRPr="009D2F94" w:rsidDel="009E6026">
          <w:rPr>
            <w:rFonts w:ascii="Times New Roman" w:hAnsi="Times New Roman" w:cs="Times New Roman"/>
            <w:highlight w:val="yellow"/>
            <w:lang w:val="en-GB"/>
          </w:rPr>
          <w:delText xml:space="preserve"> for all traits but hole diameter (both in PC1 and PC2).</w:delText>
        </w:r>
      </w:del>
    </w:p>
    <w:p w14:paraId="6888F855" w14:textId="090BCB7E" w:rsidR="00635C79" w:rsidRPr="009D2F94" w:rsidDel="009B5A71" w:rsidRDefault="00635C79">
      <w:pPr>
        <w:rPr>
          <w:del w:id="425" w:author="Guillaume Chomicki" w:date="2022-11-14T18:05:00Z"/>
          <w:rFonts w:ascii="Times New Roman" w:hAnsi="Times New Roman" w:cs="Times New Roman"/>
          <w:lang w:val="en-GB"/>
        </w:rPr>
      </w:pPr>
    </w:p>
    <w:p w14:paraId="69ABBE4D" w14:textId="67C0E496" w:rsidR="00635C79" w:rsidRPr="009D2F94" w:rsidDel="009B5A71" w:rsidRDefault="00000000">
      <w:pPr>
        <w:rPr>
          <w:del w:id="426" w:author="Guillaume Chomicki" w:date="2022-11-14T18:05:00Z"/>
          <w:rFonts w:ascii="Times New Roman" w:hAnsi="Times New Roman" w:cs="Times New Roman"/>
          <w:b/>
          <w:bCs/>
          <w:lang w:val="en-GB"/>
        </w:rPr>
      </w:pPr>
      <w:del w:id="427" w:author="Guillaume Chomicki" w:date="2022-11-14T18:05:00Z">
        <w:r w:rsidRPr="009D2F94" w:rsidDel="009B5A71">
          <w:rPr>
            <w:rFonts w:ascii="Times New Roman" w:hAnsi="Times New Roman" w:cs="Times New Roman"/>
            <w:b/>
            <w:bCs/>
            <w:lang w:val="en-GB"/>
          </w:rPr>
          <w:delText>Strategy</w:delText>
        </w:r>
      </w:del>
    </w:p>
    <w:p w14:paraId="7CB07F9D" w14:textId="5CB68FD5" w:rsidR="00635C79" w:rsidRPr="009D2F94" w:rsidDel="009B5A71" w:rsidRDefault="00000000">
      <w:pPr>
        <w:rPr>
          <w:del w:id="428" w:author="Guillaume Chomicki" w:date="2022-11-14T18:05:00Z"/>
          <w:rFonts w:ascii="Times New Roman" w:hAnsi="Times New Roman" w:cs="Times New Roman"/>
          <w:lang w:val="en-GB"/>
        </w:rPr>
      </w:pPr>
      <w:del w:id="429" w:author="Guillaume Chomicki" w:date="2022-11-14T18:05:00Z">
        <w:r w:rsidRPr="009D2F94" w:rsidDel="009B5A71">
          <w:rPr>
            <w:rFonts w:ascii="Times New Roman" w:hAnsi="Times New Roman" w:cs="Times New Roman"/>
            <w:lang w:val="en-GB"/>
          </w:rPr>
          <w:delText>Species that are obligate mutualists show higher values of θ for all traits but hole diameter, for which species that lost this interaction have higher hole diameters than other species for PC1, and the facultative ones for PC2. On the other hand, species that are facultatively mutualistic show higher α values for corolla length, and petiole length, whereas for leaf area the higher α values are from species who lost this interaction, and for stem area the higher are obligate mutualists. For σ</w:delText>
        </w:r>
        <w:r w:rsidRPr="009D2F94" w:rsidDel="009B5A71">
          <w:rPr>
            <w:rFonts w:ascii="Times New Roman" w:hAnsi="Times New Roman" w:cs="Times New Roman"/>
            <w:vertAlign w:val="superscript"/>
            <w:lang w:val="en-GB"/>
          </w:rPr>
          <w:delText>2</w:delText>
        </w:r>
        <w:r w:rsidRPr="009D2F94" w:rsidDel="009B5A71">
          <w:rPr>
            <w:rFonts w:ascii="Times New Roman" w:hAnsi="Times New Roman" w:cs="Times New Roman"/>
            <w:lang w:val="en-GB"/>
          </w:rPr>
          <w:delText>, facultative species show higher values for all traits but leaf area, for which species that lost the interaction show higher values.</w:delText>
        </w:r>
      </w:del>
    </w:p>
    <w:p w14:paraId="1A1C9C9A" w14:textId="62B8B91E" w:rsidR="00635C79" w:rsidRPr="009D2F94" w:rsidDel="009B5A71" w:rsidRDefault="00635C79">
      <w:pPr>
        <w:rPr>
          <w:del w:id="430" w:author="Guillaume Chomicki" w:date="2022-11-14T18:05:00Z"/>
          <w:rFonts w:ascii="Times New Roman" w:hAnsi="Times New Roman" w:cs="Times New Roman"/>
          <w:b/>
          <w:bCs/>
          <w:color w:val="000000"/>
          <w:lang w:val="en-GB"/>
        </w:rPr>
      </w:pPr>
    </w:p>
    <w:p w14:paraId="56B08F71" w14:textId="47083817" w:rsidR="00635C79" w:rsidRPr="009D2F94" w:rsidDel="009E6026" w:rsidRDefault="00000000">
      <w:pPr>
        <w:rPr>
          <w:del w:id="431" w:author="Guillaume Chomicki" w:date="2022-11-04T16:35:00Z"/>
          <w:rFonts w:ascii="Times New Roman" w:hAnsi="Times New Roman" w:cs="Times New Roman"/>
          <w:b/>
          <w:bCs/>
          <w:lang w:val="en-GB"/>
        </w:rPr>
      </w:pPr>
      <w:del w:id="432" w:author="Guillaume Chomicki" w:date="2022-11-04T16:35:00Z">
        <w:r w:rsidRPr="009D2F94" w:rsidDel="009E6026">
          <w:rPr>
            <w:rFonts w:ascii="Times New Roman" w:hAnsi="Times New Roman" w:cs="Times New Roman"/>
            <w:b/>
            <w:bCs/>
            <w:lang w:val="en-GB"/>
          </w:rPr>
          <w:delText>Warts</w:delText>
        </w:r>
      </w:del>
    </w:p>
    <w:p w14:paraId="4E7BD78A" w14:textId="24D224D3" w:rsidR="00635C79" w:rsidRPr="009D2F94" w:rsidDel="009E6026" w:rsidRDefault="00000000">
      <w:pPr>
        <w:rPr>
          <w:del w:id="433" w:author="Guillaume Chomicki" w:date="2022-11-04T16:35:00Z"/>
          <w:rFonts w:ascii="Times New Roman" w:hAnsi="Times New Roman" w:cs="Times New Roman"/>
          <w:lang w:val="en-GB"/>
        </w:rPr>
      </w:pPr>
      <w:del w:id="434" w:author="Guillaume Chomicki" w:date="2022-11-04T16:35:00Z">
        <w:r w:rsidRPr="009D2F94" w:rsidDel="009E6026">
          <w:rPr>
            <w:rFonts w:ascii="Times New Roman" w:hAnsi="Times New Roman" w:cs="Times New Roman"/>
            <w:lang w:val="en-GB"/>
          </w:rPr>
          <w:delText>Species with differentiated warts have higher θ and σ</w:delText>
        </w:r>
        <w:r w:rsidRPr="009D2F94" w:rsidDel="009E6026">
          <w:rPr>
            <w:rFonts w:ascii="Times New Roman" w:hAnsi="Times New Roman" w:cs="Times New Roman"/>
            <w:vertAlign w:val="superscript"/>
            <w:lang w:val="en-GB"/>
          </w:rPr>
          <w:delText xml:space="preserve">2 </w:delText>
        </w:r>
        <w:r w:rsidRPr="009D2F94" w:rsidDel="009E6026">
          <w:rPr>
            <w:rFonts w:ascii="Times New Roman" w:hAnsi="Times New Roman" w:cs="Times New Roman"/>
            <w:lang w:val="en-GB"/>
          </w:rPr>
          <w:delText>values for all traits, for which higher values belong to species that lost this structure (whereas for PC2 higher values are for species with variable warts). For α, species with variable warts show higher values for hole diameter and petiole length, whereas species who lost these structures show higher values for leaf and stem area.</w:delText>
        </w:r>
      </w:del>
    </w:p>
    <w:p w14:paraId="00089BC8" w14:textId="63A28C76" w:rsidR="00635C79" w:rsidRPr="009D2F94" w:rsidDel="009B5A71" w:rsidRDefault="00635C79">
      <w:pPr>
        <w:rPr>
          <w:del w:id="435" w:author="Guillaume Chomicki" w:date="2022-11-14T18:05:00Z"/>
          <w:rFonts w:ascii="Times New Roman" w:hAnsi="Times New Roman" w:cs="Times New Roman"/>
          <w:lang w:val="en-GB"/>
        </w:rPr>
      </w:pPr>
    </w:p>
    <w:p w14:paraId="654D088B" w14:textId="31705721" w:rsidR="00635C79" w:rsidRPr="009D2F94" w:rsidDel="009B5A71" w:rsidRDefault="00000000">
      <w:pPr>
        <w:rPr>
          <w:del w:id="436" w:author="Guillaume Chomicki" w:date="2022-11-14T18:05:00Z"/>
          <w:rFonts w:ascii="Times New Roman" w:hAnsi="Times New Roman" w:cs="Times New Roman"/>
          <w:b/>
          <w:bCs/>
          <w:lang w:val="en-GB"/>
        </w:rPr>
      </w:pPr>
      <w:del w:id="437" w:author="Guillaume Chomicki" w:date="2022-11-14T18:05:00Z">
        <w:r w:rsidRPr="009D2F94" w:rsidDel="009B5A71">
          <w:rPr>
            <w:rFonts w:ascii="Times New Roman" w:hAnsi="Times New Roman" w:cs="Times New Roman"/>
            <w:b/>
            <w:bCs/>
            <w:lang w:val="en-GB"/>
          </w:rPr>
          <w:delText>Entrance holes</w:delText>
        </w:r>
      </w:del>
    </w:p>
    <w:p w14:paraId="574DA1E0" w14:textId="4A671DB9" w:rsidR="00635C79" w:rsidRPr="009D2F94" w:rsidDel="009B5A71" w:rsidRDefault="00000000">
      <w:pPr>
        <w:rPr>
          <w:del w:id="438" w:author="Guillaume Chomicki" w:date="2022-11-14T18:05:00Z"/>
          <w:rFonts w:ascii="Times New Roman" w:hAnsi="Times New Roman" w:cs="Times New Roman"/>
          <w:lang w:val="en-GB"/>
        </w:rPr>
      </w:pPr>
      <w:del w:id="439" w:author="Guillaume Chomicki" w:date="2022-11-14T18:05:00Z">
        <w:r w:rsidRPr="009D2F94" w:rsidDel="009B5A71">
          <w:rPr>
            <w:rFonts w:ascii="Times New Roman" w:hAnsi="Times New Roman" w:cs="Times New Roman"/>
            <w:lang w:val="en-GB"/>
          </w:rPr>
          <w:delText>Species only one large entrance hole at the base have higher θ values for stem area, petiole length, and leaf area, while species with large entrance holes had lower θ values for these traits. The strength of selection (α) was similar across traits, except for species with several large entrance holes at the base for which α was greater than other groups for corolla length. There was no major variation of σ</w:delText>
        </w:r>
        <w:r w:rsidRPr="009D2F94" w:rsidDel="009B5A71">
          <w:rPr>
            <w:rFonts w:ascii="Times New Roman" w:hAnsi="Times New Roman" w:cs="Times New Roman"/>
            <w:vertAlign w:val="superscript"/>
            <w:lang w:val="en-GB"/>
          </w:rPr>
          <w:delText xml:space="preserve">2 </w:delText>
        </w:r>
        <w:r w:rsidRPr="009D2F94" w:rsidDel="009B5A71">
          <w:rPr>
            <w:rFonts w:ascii="Times New Roman" w:hAnsi="Times New Roman" w:cs="Times New Roman"/>
            <w:lang w:val="en-GB"/>
          </w:rPr>
          <w:delText xml:space="preserve">values for all traits. </w:delText>
        </w:r>
      </w:del>
    </w:p>
    <w:p w14:paraId="5847ECA2" w14:textId="70EC2DE0" w:rsidR="00635C79" w:rsidRPr="009D2F94" w:rsidDel="009B5A71" w:rsidRDefault="00635C79">
      <w:pPr>
        <w:rPr>
          <w:del w:id="440" w:author="Guillaume Chomicki" w:date="2022-11-14T18:05:00Z"/>
          <w:rFonts w:ascii="Times New Roman" w:hAnsi="Times New Roman" w:cs="Times New Roman"/>
          <w:lang w:val="en-GB"/>
        </w:rPr>
      </w:pPr>
    </w:p>
    <w:p w14:paraId="5A4DF005" w14:textId="77777777" w:rsidR="00635C79" w:rsidRPr="009D2F94" w:rsidRDefault="00000000">
      <w:pPr>
        <w:rPr>
          <w:rFonts w:ascii="Times New Roman" w:hAnsi="Times New Roman" w:cs="Times New Roman"/>
          <w:b/>
          <w:bCs/>
          <w:lang w:val="en-GB"/>
        </w:rPr>
      </w:pPr>
      <w:r w:rsidRPr="009D2F94">
        <w:rPr>
          <w:rFonts w:ascii="Times New Roman" w:hAnsi="Times New Roman" w:cs="Times New Roman"/>
          <w:b/>
          <w:bCs/>
          <w:lang w:val="en-GB"/>
        </w:rPr>
        <w:t>Sensitivity analyses</w:t>
      </w:r>
    </w:p>
    <w:p w14:paraId="7AFDE29A" w14:textId="77777777" w:rsidR="00635C79" w:rsidRPr="009D2F94" w:rsidRDefault="00635C79">
      <w:pPr>
        <w:rPr>
          <w:rFonts w:ascii="Times New Roman" w:hAnsi="Times New Roman" w:cs="Times New Roman"/>
          <w:highlight w:val="yellow"/>
          <w:lang w:val="en-GB"/>
        </w:rPr>
      </w:pPr>
    </w:p>
    <w:p w14:paraId="78EB38A2" w14:textId="4F45CB16" w:rsidR="00635C79" w:rsidRPr="009D2F94" w:rsidRDefault="00000000">
      <w:pPr>
        <w:rPr>
          <w:rFonts w:ascii="Times New Roman" w:hAnsi="Times New Roman" w:cs="Times New Roman"/>
          <w:lang w:val="en-GB"/>
        </w:rPr>
      </w:pPr>
      <w:commentRangeStart w:id="441"/>
      <w:r w:rsidRPr="009D2F94">
        <w:rPr>
          <w:rFonts w:ascii="Times New Roman" w:hAnsi="Times New Roman" w:cs="Times New Roman"/>
          <w:highlight w:val="yellow"/>
          <w:lang w:val="en-GB"/>
        </w:rPr>
        <w:t>Comment on impact of phylogenetic uncertainty</w:t>
      </w:r>
      <w:r w:rsidRPr="009D2F94">
        <w:rPr>
          <w:rFonts w:ascii="Times New Roman" w:hAnsi="Times New Roman" w:cs="Times New Roman"/>
          <w:lang w:val="en-GB"/>
        </w:rPr>
        <w:t xml:space="preserve"> </w:t>
      </w:r>
      <w:commentRangeEnd w:id="441"/>
      <w:r w:rsidRPr="009D2F94">
        <w:rPr>
          <w:lang w:val="en-GB"/>
          <w:rPrChange w:id="442" w:author="Guillaume Chomicki" w:date="2022-10-05T14:56:00Z">
            <w:rPr/>
          </w:rPrChange>
        </w:rPr>
        <w:commentReference w:id="441"/>
      </w:r>
      <w:ins w:id="443" w:author="Guillaume Chomicki" w:date="2022-11-14T18:07:00Z">
        <w:r w:rsidR="00FE4DFC" w:rsidRPr="00FE4DFC">
          <w:rPr>
            <w:rFonts w:ascii="Times New Roman" w:hAnsi="Times New Roman" w:cs="Times New Roman"/>
            <w:highlight w:val="yellow"/>
            <w:lang w:val="en-GB"/>
            <w:rPrChange w:id="444" w:author="Guillaume Chomicki" w:date="2022-11-14T18:08:00Z">
              <w:rPr>
                <w:rFonts w:ascii="Times New Roman" w:hAnsi="Times New Roman" w:cs="Times New Roman"/>
                <w:lang w:val="en-GB"/>
              </w:rPr>
            </w:rPrChange>
          </w:rPr>
          <w:t xml:space="preserve">You said earlier that it reinforced/highlighted the </w:t>
        </w:r>
      </w:ins>
      <w:ins w:id="445" w:author="Guillaume Chomicki" w:date="2022-11-14T18:08:00Z">
        <w:r w:rsidR="00FE4DFC">
          <w:rPr>
            <w:rFonts w:ascii="Times New Roman" w:hAnsi="Times New Roman" w:cs="Times New Roman"/>
            <w:highlight w:val="yellow"/>
            <w:lang w:val="en-GB"/>
          </w:rPr>
          <w:t>obser</w:t>
        </w:r>
      </w:ins>
      <w:ins w:id="446" w:author="Guillaume Chomicki" w:date="2022-11-14T18:09:00Z">
        <w:r w:rsidR="009B689A">
          <w:rPr>
            <w:rFonts w:ascii="Times New Roman" w:hAnsi="Times New Roman" w:cs="Times New Roman"/>
            <w:highlight w:val="yellow"/>
            <w:lang w:val="en-GB"/>
          </w:rPr>
          <w:t>v</w:t>
        </w:r>
      </w:ins>
      <w:ins w:id="447" w:author="Guillaume Chomicki" w:date="2022-11-14T18:08:00Z">
        <w:r w:rsidR="00FE4DFC">
          <w:rPr>
            <w:rFonts w:ascii="Times New Roman" w:hAnsi="Times New Roman" w:cs="Times New Roman"/>
            <w:highlight w:val="yellow"/>
            <w:lang w:val="en-GB"/>
          </w:rPr>
          <w:t>ed</w:t>
        </w:r>
      </w:ins>
      <w:ins w:id="448" w:author="Guillaume Chomicki" w:date="2022-11-14T18:09:00Z">
        <w:r w:rsidR="009B689A">
          <w:rPr>
            <w:rFonts w:ascii="Times New Roman" w:hAnsi="Times New Roman" w:cs="Times New Roman"/>
            <w:highlight w:val="yellow"/>
            <w:lang w:val="en-GB"/>
          </w:rPr>
          <w:t xml:space="preserve"> </w:t>
        </w:r>
      </w:ins>
      <w:ins w:id="449" w:author="Guillaume Chomicki" w:date="2022-11-14T18:07:00Z">
        <w:r w:rsidR="00FE4DFC" w:rsidRPr="00FE4DFC">
          <w:rPr>
            <w:rFonts w:ascii="Times New Roman" w:hAnsi="Times New Roman" w:cs="Times New Roman"/>
            <w:highlight w:val="yellow"/>
            <w:lang w:val="en-GB"/>
            <w:rPrChange w:id="450" w:author="Guillaume Chomicki" w:date="2022-11-14T18:08:00Z">
              <w:rPr>
                <w:rFonts w:ascii="Times New Roman" w:hAnsi="Times New Roman" w:cs="Times New Roman"/>
                <w:lang w:val="en-GB"/>
              </w:rPr>
            </w:rPrChange>
          </w:rPr>
          <w:t>differences found? Ca</w:t>
        </w:r>
      </w:ins>
      <w:ins w:id="451" w:author="Guillaume Chomicki" w:date="2022-11-14T18:08:00Z">
        <w:r w:rsidR="00FE4DFC" w:rsidRPr="00FE4DFC">
          <w:rPr>
            <w:rFonts w:ascii="Times New Roman" w:hAnsi="Times New Roman" w:cs="Times New Roman"/>
            <w:highlight w:val="yellow"/>
            <w:lang w:val="en-GB"/>
            <w:rPrChange w:id="452" w:author="Guillaume Chomicki" w:date="2022-11-14T18:08:00Z">
              <w:rPr>
                <w:rFonts w:ascii="Times New Roman" w:hAnsi="Times New Roman" w:cs="Times New Roman"/>
                <w:lang w:val="en-GB"/>
              </w:rPr>
            </w:rPrChange>
          </w:rPr>
          <w:t>n you expand a bit?</w:t>
        </w:r>
      </w:ins>
    </w:p>
    <w:p w14:paraId="72E8A771" w14:textId="77777777" w:rsidR="00635C79" w:rsidRPr="009D2F94" w:rsidRDefault="00635C79">
      <w:pPr>
        <w:rPr>
          <w:rFonts w:ascii="Times New Roman" w:hAnsi="Times New Roman" w:cs="Times New Roman"/>
          <w:b/>
          <w:bCs/>
          <w:color w:val="000000"/>
          <w:lang w:val="en-GB"/>
        </w:rPr>
      </w:pPr>
    </w:p>
    <w:p w14:paraId="626C9F59" w14:textId="77777777" w:rsidR="00635C79" w:rsidRPr="009D2F94" w:rsidRDefault="00000000">
      <w:pPr>
        <w:rPr>
          <w:rFonts w:ascii="Times New Roman" w:hAnsi="Times New Roman" w:cs="Times New Roman"/>
          <w:b/>
          <w:bCs/>
          <w:color w:val="000000"/>
          <w:lang w:val="en-GB"/>
        </w:rPr>
      </w:pPr>
      <w:r w:rsidRPr="009D2F94">
        <w:rPr>
          <w:rStyle w:val="Internetverknpfung"/>
          <w:rFonts w:ascii="Times New Roman" w:hAnsi="Times New Roman" w:cs="Times New Roman"/>
          <w:b/>
          <w:bCs/>
          <w:color w:val="000000"/>
          <w:u w:val="none"/>
          <w:lang w:val="en-GB"/>
        </w:rPr>
        <w:t>Discussion</w:t>
      </w:r>
    </w:p>
    <w:p w14:paraId="7C29F890" w14:textId="77777777" w:rsidR="00635C79" w:rsidRPr="009D2F94" w:rsidDel="009B689A" w:rsidRDefault="00635C79">
      <w:pPr>
        <w:rPr>
          <w:del w:id="453" w:author="Guillaume Chomicki" w:date="2022-11-14T18:10:00Z"/>
          <w:rFonts w:ascii="Times New Roman" w:hAnsi="Times New Roman" w:cs="Times New Roman"/>
          <w:color w:val="000000"/>
          <w:highlight w:val="yellow"/>
          <w:lang w:val="en-GB"/>
        </w:rPr>
      </w:pPr>
    </w:p>
    <w:p w14:paraId="08490FBE" w14:textId="77777777" w:rsidR="00E63507" w:rsidRPr="00E63507" w:rsidRDefault="00E63507">
      <w:pPr>
        <w:pStyle w:val="ListParagraph"/>
        <w:ind w:left="1080"/>
        <w:rPr>
          <w:ins w:id="454" w:author="Guillaume Chomicki" w:date="2022-11-04T17:34:00Z"/>
          <w:rFonts w:ascii="Times New Roman" w:hAnsi="Times New Roman" w:cs="Times New Roman"/>
          <w:color w:val="000000"/>
          <w:lang w:val="en-GB"/>
          <w:rPrChange w:id="455" w:author="Guillaume Chomicki" w:date="2022-11-14T18:13:00Z">
            <w:rPr>
              <w:ins w:id="456" w:author="Guillaume Chomicki" w:date="2022-11-04T17:34:00Z"/>
              <w:lang w:val="en-GB"/>
            </w:rPr>
          </w:rPrChange>
        </w:rPr>
        <w:pPrChange w:id="457" w:author="Guillaume Chomicki" w:date="2022-11-14T18:32:00Z">
          <w:pPr/>
        </w:pPrChange>
      </w:pPr>
    </w:p>
    <w:p w14:paraId="154A06A1" w14:textId="1C092A3F" w:rsidR="006F10E2" w:rsidRDefault="00911911">
      <w:pPr>
        <w:rPr>
          <w:ins w:id="458" w:author="Guillaume Chomicki" w:date="2022-11-04T17:44:00Z"/>
          <w:rFonts w:ascii="Times New Roman" w:hAnsi="Times New Roman" w:cs="Times New Roman"/>
          <w:lang w:val="en-GB"/>
        </w:rPr>
      </w:pPr>
      <w:ins w:id="459" w:author="Guillaume Chomicki" w:date="2022-11-04T17:34:00Z">
        <w:r>
          <w:rPr>
            <w:rFonts w:ascii="Times New Roman" w:hAnsi="Times New Roman" w:cs="Times New Roman"/>
            <w:color w:val="000000"/>
            <w:lang w:val="en-GB"/>
          </w:rPr>
          <w:t>Many traits associated with specialized mutualisms favour higher lon</w:t>
        </w:r>
      </w:ins>
      <w:ins w:id="460" w:author="Guillaume Chomicki" w:date="2022-11-04T17:35:00Z">
        <w:r>
          <w:rPr>
            <w:rFonts w:ascii="Times New Roman" w:hAnsi="Times New Roman" w:cs="Times New Roman"/>
            <w:color w:val="000000"/>
            <w:lang w:val="en-GB"/>
          </w:rPr>
          <w:t>g-term means (</w:t>
        </w:r>
        <w:r w:rsidRPr="009D2F94">
          <w:rPr>
            <w:rFonts w:ascii="Times New Roman" w:hAnsi="Times New Roman" w:cs="Times New Roman"/>
            <w:lang w:val="en-GB"/>
          </w:rPr>
          <w:t>θ</w:t>
        </w:r>
        <w:r>
          <w:rPr>
            <w:rFonts w:ascii="Times New Roman" w:hAnsi="Times New Roman" w:cs="Times New Roman"/>
            <w:lang w:val="en-GB"/>
          </w:rPr>
          <w:t xml:space="preserve">) in non-mutualistic traits, suggesting stabilizing selection. By contrasts, others are associated with increased evolutionary rate </w:t>
        </w:r>
      </w:ins>
      <w:ins w:id="461" w:author="Guillaume Chomicki" w:date="2022-11-04T17:36:00Z">
        <w:r>
          <w:rPr>
            <w:rFonts w:ascii="Times New Roman" w:hAnsi="Times New Roman" w:cs="Times New Roman"/>
            <w:lang w:val="en-GB"/>
          </w:rPr>
          <w:t>(</w:t>
        </w:r>
        <w:r w:rsidRPr="009D2F94">
          <w:rPr>
            <w:rFonts w:ascii="Times New Roman" w:hAnsi="Times New Roman" w:cs="Times New Roman"/>
            <w:lang w:val="en-GB"/>
          </w:rPr>
          <w:t>σ</w:t>
        </w:r>
        <w:r w:rsidRPr="009D2F94">
          <w:rPr>
            <w:rFonts w:ascii="Times New Roman" w:hAnsi="Times New Roman" w:cs="Times New Roman"/>
            <w:vertAlign w:val="superscript"/>
            <w:lang w:val="en-GB"/>
          </w:rPr>
          <w:t>2</w:t>
        </w:r>
        <w:r w:rsidRPr="009D2F94">
          <w:rPr>
            <w:rFonts w:ascii="Times New Roman" w:hAnsi="Times New Roman" w:cs="Times New Roman"/>
            <w:lang w:val="en-GB"/>
          </w:rPr>
          <w:t>)</w:t>
        </w:r>
        <w:r>
          <w:rPr>
            <w:rFonts w:ascii="Times New Roman" w:hAnsi="Times New Roman" w:cs="Times New Roman"/>
            <w:lang w:val="en-GB"/>
          </w:rPr>
          <w:t xml:space="preserve">. </w:t>
        </w:r>
      </w:ins>
      <w:ins w:id="462" w:author="Guillaume Chomicki" w:date="2022-11-14T18:33:00Z">
        <w:r w:rsidR="00643EE0">
          <w:rPr>
            <w:rFonts w:ascii="Times New Roman" w:hAnsi="Times New Roman" w:cs="Times New Roman"/>
            <w:lang w:val="en-GB"/>
          </w:rPr>
          <w:t>Our data reveals</w:t>
        </w:r>
      </w:ins>
      <w:ins w:id="463" w:author="Guillaume Chomicki" w:date="2022-11-04T17:36:00Z">
        <w:r>
          <w:rPr>
            <w:rFonts w:ascii="Times New Roman" w:hAnsi="Times New Roman" w:cs="Times New Roman"/>
            <w:lang w:val="en-GB"/>
          </w:rPr>
          <w:t xml:space="preserve"> a consistent pattern with </w:t>
        </w:r>
      </w:ins>
      <w:ins w:id="464" w:author="Guillaume Chomicki" w:date="2022-11-04T17:40:00Z">
        <w:r>
          <w:rPr>
            <w:rFonts w:ascii="Times New Roman" w:hAnsi="Times New Roman" w:cs="Times New Roman"/>
            <w:lang w:val="en-GB"/>
          </w:rPr>
          <w:t>specialized and obligate mutualistic trait states</w:t>
        </w:r>
      </w:ins>
      <w:ins w:id="465" w:author="Guillaume Chomicki" w:date="2022-11-04T17:37:00Z">
        <w:r>
          <w:rPr>
            <w:rFonts w:ascii="Times New Roman" w:hAnsi="Times New Roman" w:cs="Times New Roman"/>
            <w:lang w:val="en-GB"/>
          </w:rPr>
          <w:t xml:space="preserve"> associated with </w:t>
        </w:r>
      </w:ins>
      <w:ins w:id="466" w:author="Guillaume Chomicki" w:date="2022-11-04T17:40:00Z">
        <w:r>
          <w:rPr>
            <w:rFonts w:ascii="Times New Roman" w:hAnsi="Times New Roman" w:cs="Times New Roman"/>
            <w:lang w:val="en-GB"/>
          </w:rPr>
          <w:t>high</w:t>
        </w:r>
      </w:ins>
      <w:ins w:id="467" w:author="Guillaume Chomicki" w:date="2022-11-04T17:41:00Z">
        <w:r>
          <w:rPr>
            <w:rFonts w:ascii="Times New Roman" w:hAnsi="Times New Roman" w:cs="Times New Roman"/>
            <w:lang w:val="en-GB"/>
          </w:rPr>
          <w:t>er long-term means of non-mutualistic traits, suggesting that the stabilizing effect of mutualisms goes beyond traits directly involved in the interaction</w:t>
        </w:r>
      </w:ins>
      <w:ins w:id="468" w:author="Guillaume Chomicki" w:date="2022-11-14T18:35:00Z">
        <w:r w:rsidR="00643EE0">
          <w:rPr>
            <w:rFonts w:ascii="Times New Roman" w:hAnsi="Times New Roman" w:cs="Times New Roman"/>
            <w:lang w:val="en-GB"/>
          </w:rPr>
          <w:t xml:space="preserve"> (</w:t>
        </w:r>
        <w:r w:rsidR="00643EE0" w:rsidRPr="00643EE0">
          <w:rPr>
            <w:rFonts w:ascii="Times New Roman" w:hAnsi="Times New Roman" w:cs="Times New Roman"/>
            <w:highlight w:val="yellow"/>
            <w:lang w:val="en-GB"/>
            <w:rPrChange w:id="469" w:author="Guillaume Chomicki" w:date="2022-11-14T18:35:00Z">
              <w:rPr>
                <w:rFonts w:ascii="Times New Roman" w:hAnsi="Times New Roman" w:cs="Times New Roman"/>
                <w:lang w:val="en-GB"/>
              </w:rPr>
            </w:rPrChange>
          </w:rPr>
          <w:t>REF TABLE + SUPP</w:t>
        </w:r>
        <w:r w:rsidR="00643EE0">
          <w:rPr>
            <w:rFonts w:ascii="Times New Roman" w:hAnsi="Times New Roman" w:cs="Times New Roman"/>
            <w:lang w:val="en-GB"/>
          </w:rPr>
          <w:t>)</w:t>
        </w:r>
      </w:ins>
      <w:ins w:id="470" w:author="Guillaume Chomicki" w:date="2022-11-04T17:41:00Z">
        <w:r>
          <w:rPr>
            <w:rFonts w:ascii="Times New Roman" w:hAnsi="Times New Roman" w:cs="Times New Roman"/>
            <w:lang w:val="en-GB"/>
          </w:rPr>
          <w:t>.</w:t>
        </w:r>
      </w:ins>
      <w:ins w:id="471" w:author="Guillaume Chomicki" w:date="2022-11-14T18:34:00Z">
        <w:r w:rsidR="00643EE0">
          <w:rPr>
            <w:rFonts w:ascii="Times New Roman" w:hAnsi="Times New Roman" w:cs="Times New Roman"/>
            <w:lang w:val="en-GB"/>
          </w:rPr>
          <w:t xml:space="preserve"> </w:t>
        </w:r>
      </w:ins>
      <w:ins w:id="472" w:author="Guillaume Chomicki" w:date="2022-11-04T17:41:00Z">
        <w:r>
          <w:rPr>
            <w:rFonts w:ascii="Times New Roman" w:hAnsi="Times New Roman" w:cs="Times New Roman"/>
            <w:lang w:val="en-GB"/>
          </w:rPr>
          <w:t xml:space="preserve">Conversely, we found that traits </w:t>
        </w:r>
      </w:ins>
      <w:ins w:id="473" w:author="Guillaume Chomicki" w:date="2022-11-14T18:59:00Z">
        <w:r w:rsidR="00DB2445">
          <w:rPr>
            <w:rFonts w:ascii="Times New Roman" w:hAnsi="Times New Roman" w:cs="Times New Roman"/>
            <w:lang w:val="en-GB"/>
          </w:rPr>
          <w:t>states of</w:t>
        </w:r>
      </w:ins>
      <w:ins w:id="474" w:author="Guillaume Chomicki" w:date="2022-11-04T17:41:00Z">
        <w:r>
          <w:rPr>
            <w:rFonts w:ascii="Times New Roman" w:hAnsi="Times New Roman" w:cs="Times New Roman"/>
            <w:lang w:val="en-GB"/>
          </w:rPr>
          <w:t xml:space="preserve"> facultative and generalist mutualisms or non-mutualists were assoc</w:t>
        </w:r>
      </w:ins>
      <w:ins w:id="475" w:author="Guillaume Chomicki" w:date="2022-11-04T17:42:00Z">
        <w:r>
          <w:rPr>
            <w:rFonts w:ascii="Times New Roman" w:hAnsi="Times New Roman" w:cs="Times New Roman"/>
            <w:lang w:val="en-GB"/>
          </w:rPr>
          <w:t xml:space="preserve">iated with higher evolutionary rates in non-mutualistic traits. Our results thus suggests that the </w:t>
        </w:r>
        <w:r w:rsidR="007B1F37">
          <w:rPr>
            <w:rFonts w:ascii="Times New Roman" w:hAnsi="Times New Roman" w:cs="Times New Roman"/>
            <w:lang w:val="en-GB"/>
          </w:rPr>
          <w:t>stabilizing impact of mutualisms on trait evolution goes beyond the traits directly involve</w:t>
        </w:r>
      </w:ins>
      <w:ins w:id="476" w:author="Guillaume Chomicki" w:date="2022-11-04T17:43:00Z">
        <w:r w:rsidR="007B1F37">
          <w:rPr>
            <w:rFonts w:ascii="Times New Roman" w:hAnsi="Times New Roman" w:cs="Times New Roman"/>
            <w:lang w:val="en-GB"/>
          </w:rPr>
          <w:t xml:space="preserve">d in the interaction. This is line with the </w:t>
        </w:r>
      </w:ins>
      <w:ins w:id="477" w:author="Guillaume Chomicki" w:date="2022-11-14T18:52:00Z">
        <w:r w:rsidR="00DB2445">
          <w:rPr>
            <w:rFonts w:ascii="Times New Roman" w:hAnsi="Times New Roman" w:cs="Times New Roman"/>
            <w:lang w:val="en-GB"/>
          </w:rPr>
          <w:t>R</w:t>
        </w:r>
      </w:ins>
      <w:ins w:id="478" w:author="Guillaume Chomicki" w:date="2022-11-04T17:43:00Z">
        <w:r w:rsidR="007B1F37">
          <w:rPr>
            <w:rFonts w:ascii="Times New Roman" w:hAnsi="Times New Roman" w:cs="Times New Roman"/>
            <w:lang w:val="en-GB"/>
          </w:rPr>
          <w:t>ed king effect model</w:t>
        </w:r>
      </w:ins>
      <w:ins w:id="479" w:author="Guillaume Chomicki" w:date="2022-11-14T18:34:00Z">
        <w:r w:rsidR="00643EE0">
          <w:rPr>
            <w:rFonts w:ascii="Times New Roman" w:hAnsi="Times New Roman" w:cs="Times New Roman"/>
            <w:lang w:val="en-GB"/>
          </w:rPr>
          <w:t xml:space="preserve"> </w:t>
        </w:r>
        <w:r w:rsidR="00643EE0" w:rsidRPr="009D2F94">
          <w:rPr>
            <w:rStyle w:val="Internetverknpfung"/>
            <w:rFonts w:ascii="Times New Roman" w:hAnsi="Times New Roman" w:cs="Times New Roman"/>
            <w:color w:val="000000"/>
            <w:u w:val="none"/>
            <w:lang w:val="en-GB"/>
          </w:rPr>
          <w:t>(Bergstrom and Lachmann, 2003)</w:t>
        </w:r>
      </w:ins>
      <w:ins w:id="480" w:author="Guillaume Chomicki" w:date="2022-11-04T17:43:00Z">
        <w:r w:rsidR="007B1F37">
          <w:rPr>
            <w:rFonts w:ascii="Times New Roman" w:hAnsi="Times New Roman" w:cs="Times New Roman"/>
            <w:lang w:val="en-GB"/>
          </w:rPr>
          <w:t xml:space="preserve">, which suggests that species, not simply mutualistic traits, should evolved slower when involved in mutualisms. </w:t>
        </w:r>
      </w:ins>
    </w:p>
    <w:p w14:paraId="07D02553" w14:textId="684E3C3F" w:rsidR="006F10E2" w:rsidRDefault="006F10E2">
      <w:pPr>
        <w:rPr>
          <w:ins w:id="481" w:author="Guillaume Chomicki" w:date="2022-11-04T17:44:00Z"/>
          <w:rFonts w:ascii="Times New Roman" w:hAnsi="Times New Roman" w:cs="Times New Roman"/>
          <w:lang w:val="en-GB"/>
        </w:rPr>
      </w:pPr>
    </w:p>
    <w:p w14:paraId="1B93B3D4" w14:textId="77777777" w:rsidR="002B51B3" w:rsidRDefault="006F10E2">
      <w:pPr>
        <w:rPr>
          <w:ins w:id="482" w:author="Guillaume Chomicki" w:date="2022-11-15T22:33:00Z"/>
          <w:rFonts w:ascii="Times New Roman" w:hAnsi="Times New Roman" w:cs="Times New Roman"/>
          <w:lang w:val="en-GB"/>
        </w:rPr>
      </w:pPr>
      <w:ins w:id="483" w:author="Guillaume Chomicki" w:date="2022-11-04T17:44:00Z">
        <w:r>
          <w:rPr>
            <w:rFonts w:ascii="Times New Roman" w:hAnsi="Times New Roman" w:cs="Times New Roman"/>
            <w:lang w:val="en-GB"/>
          </w:rPr>
          <w:t>This further reinforce</w:t>
        </w:r>
      </w:ins>
      <w:ins w:id="484" w:author="Guillaume Chomicki" w:date="2022-11-14T18:36:00Z">
        <w:r w:rsidR="008D4087">
          <w:rPr>
            <w:rFonts w:ascii="Times New Roman" w:hAnsi="Times New Roman" w:cs="Times New Roman"/>
            <w:lang w:val="en-GB"/>
          </w:rPr>
          <w:t>s the idea</w:t>
        </w:r>
      </w:ins>
      <w:ins w:id="485" w:author="Guillaume Chomicki" w:date="2022-11-04T17:44:00Z">
        <w:r>
          <w:rPr>
            <w:rFonts w:ascii="Times New Roman" w:hAnsi="Times New Roman" w:cs="Times New Roman"/>
            <w:lang w:val="en-GB"/>
          </w:rPr>
          <w:t xml:space="preserve"> that major transitions in mutualistic interactions, such </w:t>
        </w:r>
      </w:ins>
      <w:ins w:id="486" w:author="Guillaume Chomicki" w:date="2022-11-14T18:36:00Z">
        <w:r w:rsidR="008D4087">
          <w:rPr>
            <w:rFonts w:ascii="Times New Roman" w:hAnsi="Times New Roman" w:cs="Times New Roman"/>
            <w:lang w:val="en-GB"/>
          </w:rPr>
          <w:t xml:space="preserve">as </w:t>
        </w:r>
      </w:ins>
      <w:ins w:id="487" w:author="Guillaume Chomicki" w:date="2022-11-04T17:44:00Z">
        <w:r>
          <w:rPr>
            <w:rFonts w:ascii="Times New Roman" w:hAnsi="Times New Roman" w:cs="Times New Roman"/>
            <w:lang w:val="en-GB"/>
          </w:rPr>
          <w:t xml:space="preserve">shifts between mutualistic strategies, are major drivers of trait </w:t>
        </w:r>
      </w:ins>
      <w:ins w:id="488" w:author="Guillaume Chomicki" w:date="2022-11-04T17:45:00Z">
        <w:r>
          <w:rPr>
            <w:rFonts w:ascii="Times New Roman" w:hAnsi="Times New Roman" w:cs="Times New Roman"/>
            <w:lang w:val="en-GB"/>
          </w:rPr>
          <w:t>evolution. While this has been widely documented, so far the traits studied were those directly involved in the interaction, such as floral traits in pollination mutualisms (</w:t>
        </w:r>
      </w:ins>
      <w:ins w:id="489" w:author="Guillaume Chomicki" w:date="2022-11-14T18:38:00Z">
        <w:r w:rsidR="008D4087" w:rsidRPr="009D2F94">
          <w:rPr>
            <w:rStyle w:val="Internetverknpfung"/>
            <w:rFonts w:ascii="Times New Roman" w:hAnsi="Times New Roman" w:cs="Times New Roman"/>
            <w:color w:val="000000"/>
            <w:u w:val="none"/>
            <w:lang w:val="en-GB"/>
          </w:rPr>
          <w:t xml:space="preserve">Whittall and Hodges, 2007; Bodbyl Roels and Kelly, 2011; </w:t>
        </w:r>
        <w:r w:rsidR="008D4087">
          <w:rPr>
            <w:rStyle w:val="Internetverknpfung"/>
            <w:rFonts w:ascii="Times New Roman" w:hAnsi="Times New Roman" w:cs="Times New Roman"/>
            <w:color w:val="000000"/>
            <w:u w:val="none"/>
            <w:lang w:val="en-GB"/>
          </w:rPr>
          <w:t xml:space="preserve">Davis et al., 2014; </w:t>
        </w:r>
        <w:r w:rsidR="008D4087" w:rsidRPr="009D2F94">
          <w:rPr>
            <w:rStyle w:val="Internetverknpfung"/>
            <w:rFonts w:ascii="Times New Roman" w:hAnsi="Times New Roman" w:cs="Times New Roman"/>
            <w:color w:val="000000"/>
            <w:u w:val="none"/>
            <w:lang w:val="en-GB"/>
          </w:rPr>
          <w:t>Gervasi and Schiestl, 2017</w:t>
        </w:r>
      </w:ins>
      <w:ins w:id="490" w:author="Guillaume Chomicki" w:date="2022-11-04T17:45:00Z">
        <w:r>
          <w:rPr>
            <w:rFonts w:ascii="Times New Roman" w:hAnsi="Times New Roman" w:cs="Times New Roman"/>
            <w:lang w:val="en-GB"/>
          </w:rPr>
          <w:t>). Our works shows that this effect goes beyond the traits that are directly involved i</w:t>
        </w:r>
      </w:ins>
      <w:ins w:id="491" w:author="Guillaume Chomicki" w:date="2022-11-04T17:46:00Z">
        <w:r>
          <w:rPr>
            <w:rFonts w:ascii="Times New Roman" w:hAnsi="Times New Roman" w:cs="Times New Roman"/>
            <w:lang w:val="en-GB"/>
          </w:rPr>
          <w:t xml:space="preserve">n the </w:t>
        </w:r>
      </w:ins>
      <w:ins w:id="492" w:author="Guillaume Chomicki" w:date="2022-11-14T19:01:00Z">
        <w:r w:rsidR="0047560C">
          <w:rPr>
            <w:rFonts w:ascii="Times New Roman" w:hAnsi="Times New Roman" w:cs="Times New Roman"/>
            <w:lang w:val="en-GB"/>
          </w:rPr>
          <w:t>interaction</w:t>
        </w:r>
      </w:ins>
      <w:ins w:id="493" w:author="Guillaume Chomicki" w:date="2022-11-04T17:46:00Z">
        <w:r>
          <w:rPr>
            <w:rFonts w:ascii="Times New Roman" w:hAnsi="Times New Roman" w:cs="Times New Roman"/>
            <w:lang w:val="en-GB"/>
          </w:rPr>
          <w:t>. Much like coevolutionary effects spread through indirect effects in mutualistic networks (</w:t>
        </w:r>
      </w:ins>
      <w:ins w:id="494" w:author="Guillaume Chomicki" w:date="2022-11-14T19:03:00Z">
        <w:r w:rsidR="00A02F4D" w:rsidRPr="00A02F4D">
          <w:rPr>
            <w:rFonts w:ascii="Times New Roman" w:hAnsi="Times New Roman" w:cs="Times New Roman"/>
            <w:lang w:val="en-GB"/>
          </w:rPr>
          <w:t xml:space="preserve">Guimarães </w:t>
        </w:r>
      </w:ins>
      <w:ins w:id="495" w:author="Guillaume Chomicki" w:date="2022-11-04T17:46:00Z">
        <w:r>
          <w:rPr>
            <w:rFonts w:ascii="Times New Roman" w:hAnsi="Times New Roman" w:cs="Times New Roman"/>
            <w:lang w:val="en-GB"/>
          </w:rPr>
          <w:t xml:space="preserve">et al. 2017), the </w:t>
        </w:r>
        <w:r w:rsidR="00CD597C">
          <w:rPr>
            <w:rFonts w:ascii="Times New Roman" w:hAnsi="Times New Roman" w:cs="Times New Roman"/>
            <w:lang w:val="en-GB"/>
          </w:rPr>
          <w:t xml:space="preserve">stabilizing effects </w:t>
        </w:r>
      </w:ins>
      <w:ins w:id="496" w:author="Guillaume Chomicki" w:date="2022-11-04T17:47:00Z">
        <w:r w:rsidR="00CD597C">
          <w:rPr>
            <w:rFonts w:ascii="Times New Roman" w:hAnsi="Times New Roman" w:cs="Times New Roman"/>
            <w:lang w:val="en-GB"/>
          </w:rPr>
          <w:t xml:space="preserve">of mutualisms, in particular </w:t>
        </w:r>
      </w:ins>
      <w:ins w:id="497" w:author="Guillaume Chomicki" w:date="2022-11-14T19:07:00Z">
        <w:r w:rsidR="00E136BD">
          <w:rPr>
            <w:rFonts w:ascii="Times New Roman" w:hAnsi="Times New Roman" w:cs="Times New Roman"/>
            <w:lang w:val="en-GB"/>
          </w:rPr>
          <w:t xml:space="preserve">of </w:t>
        </w:r>
      </w:ins>
      <w:ins w:id="498" w:author="Guillaume Chomicki" w:date="2022-11-04T17:47:00Z">
        <w:r w:rsidR="00CD597C">
          <w:rPr>
            <w:rFonts w:ascii="Times New Roman" w:hAnsi="Times New Roman" w:cs="Times New Roman"/>
            <w:lang w:val="en-GB"/>
          </w:rPr>
          <w:t>obligate and specialized mutualisms spread beyond the traits involved directly in the interaction.</w:t>
        </w:r>
      </w:ins>
    </w:p>
    <w:p w14:paraId="702E3E60" w14:textId="77777777" w:rsidR="002B51B3" w:rsidRDefault="002B51B3">
      <w:pPr>
        <w:rPr>
          <w:ins w:id="499" w:author="Guillaume Chomicki" w:date="2022-11-15T22:33:00Z"/>
          <w:rFonts w:ascii="Times New Roman" w:hAnsi="Times New Roman" w:cs="Times New Roman"/>
          <w:lang w:val="en-GB"/>
        </w:rPr>
      </w:pPr>
    </w:p>
    <w:p w14:paraId="1C6A3A8B" w14:textId="7ACE1192" w:rsidR="006F10E2" w:rsidRDefault="002B51B3">
      <w:pPr>
        <w:rPr>
          <w:ins w:id="500" w:author="Guillaume Chomicki" w:date="2022-11-15T22:53:00Z"/>
          <w:rFonts w:ascii="Times New Roman" w:hAnsi="Times New Roman" w:cs="Times New Roman"/>
          <w:lang w:val="en-GB"/>
        </w:rPr>
      </w:pPr>
      <w:ins w:id="501" w:author="Guillaume Chomicki" w:date="2022-11-15T22:33:00Z">
        <w:r>
          <w:rPr>
            <w:rFonts w:ascii="Times New Roman" w:hAnsi="Times New Roman" w:cs="Times New Roman"/>
            <w:lang w:val="en-GB"/>
          </w:rPr>
          <w:lastRenderedPageBreak/>
          <w:t xml:space="preserve">This implies that mutualisms are important mediators of trait evolution and act through different direct and indirect pathways. </w:t>
        </w:r>
      </w:ins>
      <w:ins w:id="502" w:author="Guillaume Chomicki" w:date="2022-11-15T22:37:00Z">
        <w:r>
          <w:rPr>
            <w:rFonts w:ascii="Times New Roman" w:hAnsi="Times New Roman" w:cs="Times New Roman"/>
            <w:lang w:val="en-GB"/>
          </w:rPr>
          <w:t>A single trait model showed that coevolutionary effects radiate through non-interacting species th</w:t>
        </w:r>
      </w:ins>
      <w:ins w:id="503" w:author="Guillaume Chomicki" w:date="2022-11-15T22:38:00Z">
        <w:r>
          <w:rPr>
            <w:rFonts w:ascii="Times New Roman" w:hAnsi="Times New Roman" w:cs="Times New Roman"/>
            <w:lang w:val="en-GB"/>
          </w:rPr>
          <w:t>rough complex mutualistic networks (</w:t>
        </w:r>
        <w:r w:rsidRPr="00A02F4D">
          <w:rPr>
            <w:rFonts w:ascii="Times New Roman" w:hAnsi="Times New Roman" w:cs="Times New Roman"/>
            <w:lang w:val="en-GB"/>
          </w:rPr>
          <w:t xml:space="preserve">Guimarães </w:t>
        </w:r>
        <w:r>
          <w:rPr>
            <w:rFonts w:ascii="Times New Roman" w:hAnsi="Times New Roman" w:cs="Times New Roman"/>
            <w:lang w:val="en-GB"/>
          </w:rPr>
          <w:t xml:space="preserve">et al. 2017). Here, we focused on a clade approach, where </w:t>
        </w:r>
      </w:ins>
      <w:ins w:id="504" w:author="Guillaume Chomicki" w:date="2022-11-15T22:39:00Z">
        <w:r>
          <w:rPr>
            <w:rFonts w:ascii="Times New Roman" w:hAnsi="Times New Roman" w:cs="Times New Roman"/>
            <w:lang w:val="en-GB"/>
          </w:rPr>
          <w:t>the type of mutualistic interactions has repeatedly is highly evolutionary replicated (Chomicki and Renner, 2017). Our study thus expan</w:t>
        </w:r>
      </w:ins>
      <w:ins w:id="505" w:author="Guillaume Chomicki" w:date="2022-11-15T22:40:00Z">
        <w:r>
          <w:rPr>
            <w:rFonts w:ascii="Times New Roman" w:hAnsi="Times New Roman" w:cs="Times New Roman"/>
            <w:lang w:val="en-GB"/>
          </w:rPr>
          <w:t>ds our understanding of the role of mutualism in trait evolution by showing that mutualisms drive the evolution of non-mutualistic traits, through interaction with distinct mutualistic traits.</w:t>
        </w:r>
      </w:ins>
      <w:ins w:id="506" w:author="Guillaume Chomicki" w:date="2022-11-15T22:42:00Z">
        <w:r w:rsidR="00FB3D84">
          <w:rPr>
            <w:rFonts w:ascii="Times New Roman" w:hAnsi="Times New Roman" w:cs="Times New Roman"/>
            <w:lang w:val="en-GB"/>
          </w:rPr>
          <w:t xml:space="preserve"> Importantly, it showed that l</w:t>
        </w:r>
      </w:ins>
      <w:ins w:id="507" w:author="Guillaume Chomicki" w:date="2022-11-15T22:43:00Z">
        <w:r w:rsidR="00FB3D84">
          <w:rPr>
            <w:rFonts w:ascii="Times New Roman" w:hAnsi="Times New Roman" w:cs="Times New Roman"/>
            <w:lang w:val="en-GB"/>
          </w:rPr>
          <w:t>ess intimate, facultative and generalist mutualistic interactions have greater impact on non-mutualistic trait evolution. Because</w:t>
        </w:r>
      </w:ins>
      <w:ins w:id="508" w:author="Guillaume Chomicki" w:date="2022-11-15T22:44:00Z">
        <w:r w:rsidR="00FB3D84">
          <w:rPr>
            <w:rFonts w:ascii="Times New Roman" w:hAnsi="Times New Roman" w:cs="Times New Roman"/>
            <w:lang w:val="en-GB"/>
          </w:rPr>
          <w:t xml:space="preserve"> such mutualisms are most common that highly specialized and obligate mutualisms (Chomicki et al., 2020, </w:t>
        </w:r>
        <w:r w:rsidR="00FB3D84" w:rsidRPr="00FB3D84">
          <w:rPr>
            <w:rFonts w:ascii="Times New Roman" w:hAnsi="Times New Roman" w:cs="Times New Roman"/>
            <w:highlight w:val="yellow"/>
            <w:lang w:val="en-GB"/>
            <w:rPrChange w:id="509" w:author="Guillaume Chomicki" w:date="2022-11-15T22:47:00Z">
              <w:rPr>
                <w:rFonts w:ascii="Times New Roman" w:hAnsi="Times New Roman" w:cs="Times New Roman"/>
                <w:lang w:val="en-GB"/>
              </w:rPr>
            </w:rPrChange>
          </w:rPr>
          <w:t>REFS</w:t>
        </w:r>
        <w:r w:rsidR="00FB3D84">
          <w:rPr>
            <w:rFonts w:ascii="Times New Roman" w:hAnsi="Times New Roman" w:cs="Times New Roman"/>
            <w:lang w:val="en-GB"/>
          </w:rPr>
          <w:t xml:space="preserve">), this implies that mutualisms may </w:t>
        </w:r>
      </w:ins>
      <w:ins w:id="510" w:author="Guillaume Chomicki" w:date="2022-11-15T22:45:00Z">
        <w:r w:rsidR="00FB3D84">
          <w:rPr>
            <w:rFonts w:ascii="Times New Roman" w:hAnsi="Times New Roman" w:cs="Times New Roman"/>
            <w:lang w:val="en-GB"/>
          </w:rPr>
          <w:t xml:space="preserve">have a more important role in shaping trait evolution than is currently acknowledged. </w:t>
        </w:r>
      </w:ins>
      <w:ins w:id="511" w:author="Guillaume Chomicki" w:date="2022-11-15T22:48:00Z">
        <w:r w:rsidR="00FB3D84">
          <w:rPr>
            <w:rFonts w:ascii="Times New Roman" w:hAnsi="Times New Roman" w:cs="Times New Roman"/>
            <w:lang w:val="en-GB"/>
          </w:rPr>
          <w:t xml:space="preserve">A second implication is that mutualism may alter a species’ </w:t>
        </w:r>
      </w:ins>
      <w:ins w:id="512" w:author="Guillaume Chomicki" w:date="2022-11-15T22:49:00Z">
        <w:r w:rsidR="00FB3D84">
          <w:rPr>
            <w:rFonts w:ascii="Times New Roman" w:hAnsi="Times New Roman" w:cs="Times New Roman"/>
            <w:lang w:val="en-GB"/>
          </w:rPr>
          <w:t>environmental selective pressures, b</w:t>
        </w:r>
      </w:ins>
      <w:ins w:id="513" w:author="Guillaume Chomicki" w:date="2022-11-15T22:50:00Z">
        <w:r w:rsidR="00FB3D84">
          <w:rPr>
            <w:rFonts w:ascii="Times New Roman" w:hAnsi="Times New Roman" w:cs="Times New Roman"/>
            <w:lang w:val="en-GB"/>
          </w:rPr>
          <w:t xml:space="preserve">y driving evolutionary change in non-mutualistic trait. In our case, </w:t>
        </w:r>
      </w:ins>
      <w:ins w:id="514" w:author="Guillaume Chomicki" w:date="2022-11-15T22:51:00Z">
        <w:r w:rsidR="00FB3D84">
          <w:rPr>
            <w:rFonts w:ascii="Times New Roman" w:hAnsi="Times New Roman" w:cs="Times New Roman"/>
            <w:lang w:val="en-GB"/>
          </w:rPr>
          <w:t>the evolution of leaf area was strongly affected by mutualistic traits</w:t>
        </w:r>
      </w:ins>
      <w:ins w:id="515" w:author="Guillaume Chomicki" w:date="2022-11-15T22:52:00Z">
        <w:r w:rsidR="00FB3D84">
          <w:rPr>
            <w:rFonts w:ascii="Times New Roman" w:hAnsi="Times New Roman" w:cs="Times New Roman"/>
            <w:lang w:val="en-GB"/>
          </w:rPr>
          <w:t xml:space="preserve"> (Fig. XX). Because </w:t>
        </w:r>
        <w:r w:rsidR="00ED55F7">
          <w:rPr>
            <w:rFonts w:ascii="Times New Roman" w:hAnsi="Times New Roman" w:cs="Times New Roman"/>
            <w:lang w:val="en-GB"/>
          </w:rPr>
          <w:t>leaf area is under strong environmental constraints</w:t>
        </w:r>
      </w:ins>
      <w:ins w:id="516" w:author="Guillaume Chomicki" w:date="2022-11-15T22:53:00Z">
        <w:r w:rsidR="00237D3B">
          <w:rPr>
            <w:rFonts w:ascii="Times New Roman" w:hAnsi="Times New Roman" w:cs="Times New Roman"/>
            <w:lang w:val="en-GB"/>
          </w:rPr>
          <w:t xml:space="preserve"> (Wright et al., 2017)</w:t>
        </w:r>
      </w:ins>
      <w:ins w:id="517" w:author="Guillaume Chomicki" w:date="2022-11-15T22:52:00Z">
        <w:r w:rsidR="00ED55F7">
          <w:rPr>
            <w:rFonts w:ascii="Times New Roman" w:hAnsi="Times New Roman" w:cs="Times New Roman"/>
            <w:lang w:val="en-GB"/>
          </w:rPr>
          <w:t xml:space="preserve">, our results suggest that </w:t>
        </w:r>
      </w:ins>
      <w:ins w:id="518" w:author="Guillaume Chomicki" w:date="2022-11-15T22:53:00Z">
        <w:r w:rsidR="00237D3B">
          <w:rPr>
            <w:rFonts w:ascii="Times New Roman" w:hAnsi="Times New Roman" w:cs="Times New Roman"/>
            <w:lang w:val="en-GB"/>
          </w:rPr>
          <w:t>mutualism may a</w:t>
        </w:r>
      </w:ins>
      <w:ins w:id="519" w:author="Guillaume Chomicki" w:date="2022-11-15T22:54:00Z">
        <w:r w:rsidR="00237D3B">
          <w:rPr>
            <w:rFonts w:ascii="Times New Roman" w:hAnsi="Times New Roman" w:cs="Times New Roman"/>
            <w:lang w:val="en-GB"/>
          </w:rPr>
          <w:t>lter the outcome of environmental sorting.</w:t>
        </w:r>
      </w:ins>
      <w:ins w:id="520" w:author="Guillaume Chomicki" w:date="2022-11-15T22:55:00Z">
        <w:r w:rsidR="007F7794">
          <w:rPr>
            <w:rFonts w:ascii="Times New Roman" w:hAnsi="Times New Roman" w:cs="Times New Roman"/>
            <w:lang w:val="en-GB"/>
          </w:rPr>
          <w:t xml:space="preserve"> Third, because mutualistic interactions are mediated by species trait</w:t>
        </w:r>
      </w:ins>
      <w:ins w:id="521" w:author="Guillaume Chomicki" w:date="2022-11-15T22:56:00Z">
        <w:r w:rsidR="007F7794">
          <w:rPr>
            <w:rFonts w:ascii="Times New Roman" w:hAnsi="Times New Roman" w:cs="Times New Roman"/>
            <w:lang w:val="en-GB"/>
          </w:rPr>
          <w:t xml:space="preserve">s, the evolutionary effects on non-mutualistic traits </w:t>
        </w:r>
      </w:ins>
      <w:ins w:id="522" w:author="Guillaume Chomicki" w:date="2022-11-15T22:58:00Z">
        <w:r w:rsidR="007F7794">
          <w:rPr>
            <w:rFonts w:ascii="Times New Roman" w:hAnsi="Times New Roman" w:cs="Times New Roman"/>
            <w:lang w:val="en-GB"/>
          </w:rPr>
          <w:t xml:space="preserve">likely </w:t>
        </w:r>
      </w:ins>
      <w:ins w:id="523" w:author="Guillaume Chomicki" w:date="2022-11-15T22:57:00Z">
        <w:r w:rsidR="007F7794">
          <w:rPr>
            <w:rFonts w:ascii="Times New Roman" w:hAnsi="Times New Roman" w:cs="Times New Roman"/>
            <w:lang w:val="en-GB"/>
          </w:rPr>
          <w:t>generate eco-evolutionary feedbacks</w:t>
        </w:r>
      </w:ins>
      <w:ins w:id="524" w:author="Guillaume Chomicki" w:date="2022-11-15T22:58:00Z">
        <w:r w:rsidR="007F7794">
          <w:rPr>
            <w:rFonts w:ascii="Times New Roman" w:hAnsi="Times New Roman" w:cs="Times New Roman"/>
            <w:lang w:val="en-GB"/>
          </w:rPr>
          <w:t>, thus affecting the mutualistic interactions dire</w:t>
        </w:r>
      </w:ins>
      <w:ins w:id="525" w:author="Guillaume Chomicki" w:date="2022-11-15T22:59:00Z">
        <w:r w:rsidR="007F7794">
          <w:rPr>
            <w:rFonts w:ascii="Times New Roman" w:hAnsi="Times New Roman" w:cs="Times New Roman"/>
            <w:lang w:val="en-GB"/>
          </w:rPr>
          <w:t>ctly.</w:t>
        </w:r>
      </w:ins>
      <w:ins w:id="526" w:author="Guillaume Chomicki" w:date="2022-11-15T22:58:00Z">
        <w:r w:rsidR="007F7794">
          <w:rPr>
            <w:rFonts w:ascii="Times New Roman" w:hAnsi="Times New Roman" w:cs="Times New Roman"/>
            <w:lang w:val="en-GB"/>
          </w:rPr>
          <w:t xml:space="preserve"> </w:t>
        </w:r>
      </w:ins>
    </w:p>
    <w:p w14:paraId="27BEB9F8" w14:textId="1AAA1C76" w:rsidR="00CD597C" w:rsidRDefault="00CD597C">
      <w:pPr>
        <w:rPr>
          <w:ins w:id="527" w:author="Guillaume Chomicki" w:date="2022-11-04T17:47:00Z"/>
          <w:rFonts w:ascii="Times New Roman" w:hAnsi="Times New Roman" w:cs="Times New Roman"/>
          <w:lang w:val="en-GB"/>
        </w:rPr>
      </w:pPr>
    </w:p>
    <w:p w14:paraId="0B12A400" w14:textId="234889C4" w:rsidR="00CD597C" w:rsidRDefault="00577FA4">
      <w:pPr>
        <w:rPr>
          <w:ins w:id="528" w:author="Guillaume Chomicki" w:date="2022-11-04T17:50:00Z"/>
          <w:rFonts w:ascii="Times New Roman" w:hAnsi="Times New Roman" w:cs="Times New Roman"/>
          <w:lang w:val="en-GB"/>
        </w:rPr>
      </w:pPr>
      <w:ins w:id="529" w:author="Guillaume Chomicki" w:date="2022-11-04T17:47:00Z">
        <w:r>
          <w:rPr>
            <w:rFonts w:ascii="Times New Roman" w:hAnsi="Times New Roman" w:cs="Times New Roman"/>
            <w:lang w:val="en-GB"/>
          </w:rPr>
          <w:t xml:space="preserve">This raises the question of what mediates these </w:t>
        </w:r>
      </w:ins>
      <w:ins w:id="530" w:author="Guillaume Chomicki" w:date="2022-11-14T19:04:00Z">
        <w:r w:rsidR="00E136BD">
          <w:rPr>
            <w:rFonts w:ascii="Times New Roman" w:hAnsi="Times New Roman" w:cs="Times New Roman"/>
            <w:lang w:val="en-GB"/>
          </w:rPr>
          <w:t xml:space="preserve">indirect </w:t>
        </w:r>
      </w:ins>
      <w:ins w:id="531" w:author="Guillaume Chomicki" w:date="2022-11-04T17:47:00Z">
        <w:r>
          <w:rPr>
            <w:rFonts w:ascii="Times New Roman" w:hAnsi="Times New Roman" w:cs="Times New Roman"/>
            <w:lang w:val="en-GB"/>
          </w:rPr>
          <w:t xml:space="preserve">effects? </w:t>
        </w:r>
      </w:ins>
      <w:ins w:id="532" w:author="Guillaume Chomicki" w:date="2022-11-04T17:48:00Z">
        <w:r>
          <w:rPr>
            <w:rFonts w:ascii="Times New Roman" w:hAnsi="Times New Roman" w:cs="Times New Roman"/>
            <w:lang w:val="en-GB"/>
          </w:rPr>
          <w:t xml:space="preserve">One </w:t>
        </w:r>
      </w:ins>
      <w:ins w:id="533" w:author="Guillaume Chomicki" w:date="2022-11-14T19:34:00Z">
        <w:r w:rsidR="00CD716F">
          <w:rPr>
            <w:rFonts w:ascii="Times New Roman" w:hAnsi="Times New Roman" w:cs="Times New Roman"/>
            <w:lang w:val="en-GB"/>
          </w:rPr>
          <w:t>possibility</w:t>
        </w:r>
      </w:ins>
      <w:ins w:id="534" w:author="Guillaume Chomicki" w:date="2022-11-04T17:48:00Z">
        <w:r>
          <w:rPr>
            <w:rFonts w:ascii="Times New Roman" w:hAnsi="Times New Roman" w:cs="Times New Roman"/>
            <w:lang w:val="en-GB"/>
          </w:rPr>
          <w:t xml:space="preserve"> is that in many specialized and obligate mutualisms, notably in macro-mutualisms such as insect/plant mutualisms, the specialized mutualisms is mediated </w:t>
        </w:r>
      </w:ins>
      <w:ins w:id="535" w:author="Guillaume Chomicki" w:date="2022-11-04T17:49:00Z">
        <w:r>
          <w:rPr>
            <w:rFonts w:ascii="Times New Roman" w:hAnsi="Times New Roman" w:cs="Times New Roman"/>
            <w:lang w:val="en-GB"/>
          </w:rPr>
          <w:t>by specific traits. Because the traits, such as a long corolla, a domatium, etc, are costly investment, they weight very much on the allometric balance of the species’s traits. If these specific trait</w:t>
        </w:r>
      </w:ins>
      <w:ins w:id="536" w:author="Guillaume Chomicki" w:date="2022-11-04T17:50:00Z">
        <w:r>
          <w:rPr>
            <w:rFonts w:ascii="Times New Roman" w:hAnsi="Times New Roman" w:cs="Times New Roman"/>
            <w:lang w:val="en-GB"/>
          </w:rPr>
          <w:t xml:space="preserve">s are maintained tightly through stabilizing selection, then they reduce the leverage for other traits to change. </w:t>
        </w:r>
      </w:ins>
    </w:p>
    <w:p w14:paraId="0B1C5A3A" w14:textId="59B55BC4" w:rsidR="00897CB1" w:rsidRDefault="00897CB1">
      <w:pPr>
        <w:rPr>
          <w:ins w:id="537" w:author="Guillaume Chomicki" w:date="2022-11-04T17:50:00Z"/>
          <w:rFonts w:ascii="Times New Roman" w:hAnsi="Times New Roman" w:cs="Times New Roman"/>
          <w:lang w:val="en-GB"/>
        </w:rPr>
      </w:pPr>
    </w:p>
    <w:p w14:paraId="5E10FC05" w14:textId="2F0A997F" w:rsidR="0053209B" w:rsidRDefault="00897CB1">
      <w:pPr>
        <w:rPr>
          <w:ins w:id="538" w:author="Guillaume Chomicki" w:date="2022-11-14T19:42:00Z"/>
          <w:rFonts w:ascii="Times New Roman" w:hAnsi="Times New Roman" w:cs="Times New Roman"/>
          <w:lang w:val="en-GB"/>
        </w:rPr>
      </w:pPr>
      <w:ins w:id="539" w:author="Guillaume Chomicki" w:date="2022-11-04T17:50:00Z">
        <w:r>
          <w:rPr>
            <w:rFonts w:ascii="Times New Roman" w:hAnsi="Times New Roman" w:cs="Times New Roman"/>
            <w:lang w:val="en-GB"/>
          </w:rPr>
          <w:t xml:space="preserve">These results further suggests that </w:t>
        </w:r>
      </w:ins>
      <w:ins w:id="540" w:author="Guillaume Chomicki" w:date="2022-11-04T17:51:00Z">
        <w:r>
          <w:rPr>
            <w:rFonts w:ascii="Times New Roman" w:hAnsi="Times New Roman" w:cs="Times New Roman"/>
            <w:lang w:val="en-GB"/>
          </w:rPr>
          <w:t>specialized and obligate mutualisms places allometric barriers so that reversion could be more difficult. Thus, the much higher propensity of facultative and generalist mutualisms to break down as o</w:t>
        </w:r>
      </w:ins>
      <w:ins w:id="541" w:author="Guillaume Chomicki" w:date="2022-11-04T17:52:00Z">
        <w:r>
          <w:rPr>
            <w:rFonts w:ascii="Times New Roman" w:hAnsi="Times New Roman" w:cs="Times New Roman"/>
            <w:lang w:val="en-GB"/>
          </w:rPr>
          <w:t xml:space="preserve">pposed to specialized and obligate ones which are much more stable (Chomicki and Renner, 2017; Chomicki et al, 2020) may not only be linked to the importance of the partnership. It </w:t>
        </w:r>
      </w:ins>
      <w:ins w:id="542" w:author="Guillaume Chomicki" w:date="2022-11-04T17:53:00Z">
        <w:r w:rsidR="000F34D3">
          <w:rPr>
            <w:rFonts w:ascii="Times New Roman" w:hAnsi="Times New Roman" w:cs="Times New Roman"/>
            <w:lang w:val="en-GB"/>
          </w:rPr>
          <w:t xml:space="preserve">may thus also relate to </w:t>
        </w:r>
      </w:ins>
      <w:ins w:id="543" w:author="Guillaume Chomicki" w:date="2022-11-04T17:54:00Z">
        <w:r w:rsidR="000F34D3">
          <w:rPr>
            <w:rFonts w:ascii="Times New Roman" w:hAnsi="Times New Roman" w:cs="Times New Roman"/>
            <w:lang w:val="en-GB"/>
          </w:rPr>
          <w:t>allometric metabolic constraints. Hence such mutualistic interactions may constrain the evolution of other traits</w:t>
        </w:r>
      </w:ins>
      <w:ins w:id="544" w:author="Guillaume Chomicki" w:date="2022-11-04T17:55:00Z">
        <w:r w:rsidR="000F34D3">
          <w:rPr>
            <w:rFonts w:ascii="Times New Roman" w:hAnsi="Times New Roman" w:cs="Times New Roman"/>
            <w:lang w:val="en-GB"/>
          </w:rPr>
          <w:t>.</w:t>
        </w:r>
      </w:ins>
      <w:ins w:id="545" w:author="Guillaume Chomicki" w:date="2022-11-14T19:42:00Z">
        <w:r w:rsidR="0053209B">
          <w:rPr>
            <w:rFonts w:ascii="Times New Roman" w:hAnsi="Times New Roman" w:cs="Times New Roman"/>
            <w:lang w:val="en-GB"/>
          </w:rPr>
          <w:t xml:space="preserve"> </w:t>
        </w:r>
      </w:ins>
      <w:ins w:id="546" w:author="Guillaume Chomicki" w:date="2022-11-04T17:57:00Z">
        <w:r w:rsidR="008E220A">
          <w:rPr>
            <w:rFonts w:ascii="Times New Roman" w:hAnsi="Times New Roman" w:cs="Times New Roman"/>
            <w:lang w:val="en-GB"/>
          </w:rPr>
          <w:t>This idea is consistent with the fact that the different mutualistic traits that we studied have differential impact on non-</w:t>
        </w:r>
      </w:ins>
      <w:ins w:id="547" w:author="Guillaume Chomicki" w:date="2022-11-14T19:41:00Z">
        <w:r w:rsidR="0053209B">
          <w:rPr>
            <w:rFonts w:ascii="Times New Roman" w:hAnsi="Times New Roman" w:cs="Times New Roman"/>
            <w:lang w:val="en-GB"/>
          </w:rPr>
          <w:t>mutualistic</w:t>
        </w:r>
      </w:ins>
      <w:ins w:id="548" w:author="Guillaume Chomicki" w:date="2022-11-04T17:57:00Z">
        <w:r w:rsidR="008E220A">
          <w:rPr>
            <w:rFonts w:ascii="Times New Roman" w:hAnsi="Times New Roman" w:cs="Times New Roman"/>
            <w:lang w:val="en-GB"/>
          </w:rPr>
          <w:t xml:space="preserve"> trait evolution</w:t>
        </w:r>
      </w:ins>
      <w:ins w:id="549" w:author="Guillaume Chomicki" w:date="2022-11-04T17:58:00Z">
        <w:r w:rsidR="008E220A">
          <w:rPr>
            <w:rFonts w:ascii="Times New Roman" w:hAnsi="Times New Roman" w:cs="Times New Roman"/>
            <w:lang w:val="en-GB"/>
          </w:rPr>
          <w:t xml:space="preserve">. Thus, domatium growth has a major effect on all non-mutualistic traits, while </w:t>
        </w:r>
      </w:ins>
      <w:ins w:id="550" w:author="Guillaume Chomicki" w:date="2022-11-14T19:41:00Z">
        <w:r w:rsidR="0053209B">
          <w:rPr>
            <w:rFonts w:ascii="Times New Roman" w:hAnsi="Times New Roman" w:cs="Times New Roman"/>
            <w:lang w:val="en-GB"/>
          </w:rPr>
          <w:t xml:space="preserve">the small </w:t>
        </w:r>
      </w:ins>
      <w:ins w:id="551" w:author="Guillaume Chomicki" w:date="2022-11-04T17:58:00Z">
        <w:r w:rsidR="008E220A">
          <w:rPr>
            <w:rFonts w:ascii="Times New Roman" w:hAnsi="Times New Roman" w:cs="Times New Roman"/>
            <w:lang w:val="en-GB"/>
          </w:rPr>
          <w:t xml:space="preserve">warts </w:t>
        </w:r>
      </w:ins>
      <w:ins w:id="552" w:author="Guillaume Chomicki" w:date="2022-11-14T19:41:00Z">
        <w:r w:rsidR="0053209B">
          <w:rPr>
            <w:rFonts w:ascii="Times New Roman" w:hAnsi="Times New Roman" w:cs="Times New Roman"/>
            <w:lang w:val="en-GB"/>
          </w:rPr>
          <w:t xml:space="preserve">inside domatia </w:t>
        </w:r>
      </w:ins>
      <w:ins w:id="553" w:author="Guillaume Chomicki" w:date="2022-11-04T17:58:00Z">
        <w:r w:rsidR="008E220A">
          <w:rPr>
            <w:rFonts w:ascii="Times New Roman" w:hAnsi="Times New Roman" w:cs="Times New Roman"/>
            <w:lang w:val="en-GB"/>
          </w:rPr>
          <w:t xml:space="preserve">have </w:t>
        </w:r>
      </w:ins>
      <w:ins w:id="554" w:author="Guillaume Chomicki" w:date="2022-11-14T19:41:00Z">
        <w:r w:rsidR="0053209B">
          <w:rPr>
            <w:rFonts w:ascii="Times New Roman" w:hAnsi="Times New Roman" w:cs="Times New Roman"/>
            <w:lang w:val="en-GB"/>
          </w:rPr>
          <w:t>smaller</w:t>
        </w:r>
      </w:ins>
      <w:ins w:id="555" w:author="Guillaume Chomicki" w:date="2022-11-04T17:58:00Z">
        <w:r w:rsidR="008E220A">
          <w:rPr>
            <w:rFonts w:ascii="Times New Roman" w:hAnsi="Times New Roman" w:cs="Times New Roman"/>
            <w:lang w:val="en-GB"/>
          </w:rPr>
          <w:t xml:space="preserve"> effect</w:t>
        </w:r>
      </w:ins>
      <w:ins w:id="556" w:author="Guillaume Chomicki" w:date="2022-11-14T19:41:00Z">
        <w:r w:rsidR="0053209B">
          <w:rPr>
            <w:rFonts w:ascii="Times New Roman" w:hAnsi="Times New Roman" w:cs="Times New Roman"/>
            <w:lang w:val="en-GB"/>
          </w:rPr>
          <w:t>s</w:t>
        </w:r>
      </w:ins>
      <w:ins w:id="557" w:author="Guillaume Chomicki" w:date="2022-11-04T17:58:00Z">
        <w:r w:rsidR="008E220A">
          <w:rPr>
            <w:rFonts w:ascii="Times New Roman" w:hAnsi="Times New Roman" w:cs="Times New Roman"/>
            <w:lang w:val="en-GB"/>
          </w:rPr>
          <w:t xml:space="preserve"> overall. </w:t>
        </w:r>
      </w:ins>
    </w:p>
    <w:p w14:paraId="2C6A3727" w14:textId="77777777" w:rsidR="0053209B" w:rsidRDefault="0053209B">
      <w:pPr>
        <w:rPr>
          <w:ins w:id="558" w:author="Guillaume Chomicki" w:date="2022-11-14T19:42:00Z"/>
          <w:rFonts w:ascii="Times New Roman" w:hAnsi="Times New Roman" w:cs="Times New Roman"/>
          <w:lang w:val="en-GB"/>
        </w:rPr>
      </w:pPr>
    </w:p>
    <w:p w14:paraId="60AC6369" w14:textId="1B87A973" w:rsidR="00B97101" w:rsidRDefault="008E220A">
      <w:pPr>
        <w:rPr>
          <w:ins w:id="559" w:author="Guillaume Chomicki" w:date="2022-11-15T10:10:00Z"/>
          <w:rFonts w:ascii="Times New Roman" w:hAnsi="Times New Roman" w:cs="Times New Roman"/>
          <w:lang w:val="en-GB"/>
        </w:rPr>
      </w:pPr>
      <w:ins w:id="560" w:author="Guillaume Chomicki" w:date="2022-11-04T17:58:00Z">
        <w:r>
          <w:rPr>
            <w:rFonts w:ascii="Times New Roman" w:hAnsi="Times New Roman" w:cs="Times New Roman"/>
            <w:lang w:val="en-GB"/>
          </w:rPr>
          <w:t>Interestingly, mutualistic strategies</w:t>
        </w:r>
      </w:ins>
      <w:ins w:id="561" w:author="Guillaume Chomicki" w:date="2022-11-04T17:59:00Z">
        <w:r>
          <w:rPr>
            <w:rFonts w:ascii="Times New Roman" w:hAnsi="Times New Roman" w:cs="Times New Roman"/>
            <w:lang w:val="en-GB"/>
          </w:rPr>
          <w:t xml:space="preserve">, while showing </w:t>
        </w:r>
      </w:ins>
      <w:ins w:id="562" w:author="Guillaume Chomicki" w:date="2022-11-14T19:42:00Z">
        <w:r w:rsidR="0053209B">
          <w:rPr>
            <w:rFonts w:ascii="Times New Roman" w:hAnsi="Times New Roman" w:cs="Times New Roman"/>
            <w:lang w:val="en-GB"/>
          </w:rPr>
          <w:t xml:space="preserve">the </w:t>
        </w:r>
      </w:ins>
      <w:ins w:id="563" w:author="Guillaume Chomicki" w:date="2022-11-04T17:59:00Z">
        <w:r>
          <w:rPr>
            <w:rFonts w:ascii="Times New Roman" w:hAnsi="Times New Roman" w:cs="Times New Roman"/>
            <w:lang w:val="en-GB"/>
          </w:rPr>
          <w:t xml:space="preserve">overall the same </w:t>
        </w:r>
      </w:ins>
      <w:ins w:id="564" w:author="Guillaume Chomicki" w:date="2022-11-14T19:42:00Z">
        <w:r w:rsidR="0053209B">
          <w:rPr>
            <w:rFonts w:ascii="Times New Roman" w:hAnsi="Times New Roman" w:cs="Times New Roman"/>
            <w:lang w:val="en-GB"/>
          </w:rPr>
          <w:t>relationshi</w:t>
        </w:r>
      </w:ins>
      <w:ins w:id="565" w:author="Guillaume Chomicki" w:date="2022-11-14T19:43:00Z">
        <w:r w:rsidR="0053209B">
          <w:rPr>
            <w:rFonts w:ascii="Times New Roman" w:hAnsi="Times New Roman" w:cs="Times New Roman"/>
            <w:lang w:val="en-GB"/>
          </w:rPr>
          <w:t>ps</w:t>
        </w:r>
      </w:ins>
      <w:ins w:id="566" w:author="Guillaume Chomicki" w:date="2022-11-04T17:59:00Z">
        <w:r>
          <w:rPr>
            <w:rFonts w:ascii="Times New Roman" w:hAnsi="Times New Roman" w:cs="Times New Roman"/>
            <w:lang w:val="en-GB"/>
          </w:rPr>
          <w:t xml:space="preserve">, do not fully allow to unveil this pattern. Because mutualistic strategies are combination of mutualistic traits, they likely </w:t>
        </w:r>
      </w:ins>
      <w:ins w:id="567" w:author="Guillaume Chomicki" w:date="2022-11-14T19:43:00Z">
        <w:r w:rsidR="0053209B">
          <w:rPr>
            <w:rFonts w:ascii="Times New Roman" w:hAnsi="Times New Roman" w:cs="Times New Roman"/>
            <w:lang w:val="en-GB"/>
          </w:rPr>
          <w:t>hinder</w:t>
        </w:r>
      </w:ins>
      <w:ins w:id="568" w:author="Guillaume Chomicki" w:date="2022-11-04T17:59:00Z">
        <w:r>
          <w:rPr>
            <w:rFonts w:ascii="Times New Roman" w:hAnsi="Times New Roman" w:cs="Times New Roman"/>
            <w:lang w:val="en-GB"/>
          </w:rPr>
          <w:t xml:space="preserve"> some relationship. This further suggests that</w:t>
        </w:r>
      </w:ins>
      <w:ins w:id="569" w:author="Guillaume Chomicki" w:date="2022-11-04T18:00:00Z">
        <w:r>
          <w:rPr>
            <w:rFonts w:ascii="Times New Roman" w:hAnsi="Times New Roman" w:cs="Times New Roman"/>
            <w:lang w:val="en-GB"/>
          </w:rPr>
          <w:t xml:space="preserve"> the impact of mutualisms on non-mutualistic traits is largely mediated by mutualistic traits, rather than by the mutualisms itself.</w:t>
        </w:r>
      </w:ins>
      <w:ins w:id="570" w:author="Guillaume Chomicki" w:date="2022-11-14T19:43:00Z">
        <w:r w:rsidR="0053209B">
          <w:rPr>
            <w:rFonts w:ascii="Times New Roman" w:hAnsi="Times New Roman" w:cs="Times New Roman"/>
            <w:lang w:val="en-GB"/>
          </w:rPr>
          <w:t xml:space="preserve"> This is consistent with the idea that</w:t>
        </w:r>
      </w:ins>
      <w:ins w:id="571" w:author="Guillaume Chomicki" w:date="2022-11-14T19:44:00Z">
        <w:r w:rsidR="0053209B">
          <w:rPr>
            <w:rFonts w:ascii="Times New Roman" w:hAnsi="Times New Roman" w:cs="Times New Roman"/>
            <w:lang w:val="en-GB"/>
          </w:rPr>
          <w:t xml:space="preserve"> allometric relationships mediate these relationships. </w:t>
        </w:r>
      </w:ins>
    </w:p>
    <w:p w14:paraId="3E7C54DA" w14:textId="4FD2A678" w:rsidR="00FA7943" w:rsidRDefault="00FA7943">
      <w:pPr>
        <w:rPr>
          <w:ins w:id="572" w:author="Guillaume Chomicki" w:date="2022-11-15T10:10:00Z"/>
          <w:rFonts w:ascii="Times New Roman" w:hAnsi="Times New Roman" w:cs="Times New Roman"/>
          <w:lang w:val="en-GB"/>
        </w:rPr>
      </w:pPr>
    </w:p>
    <w:p w14:paraId="4F9AF0AE" w14:textId="7220C2FC" w:rsidR="00EC5DF9" w:rsidRDefault="00EC5DF9">
      <w:pPr>
        <w:rPr>
          <w:ins w:id="573" w:author="Guillaume Chomicki" w:date="2022-11-14T20:07:00Z"/>
          <w:rFonts w:ascii="Times New Roman" w:hAnsi="Times New Roman" w:cs="Times New Roman"/>
          <w:lang w:val="en-GB"/>
        </w:rPr>
      </w:pPr>
    </w:p>
    <w:p w14:paraId="7D61C693" w14:textId="77777777" w:rsidR="00EC5DF9" w:rsidRPr="00EC5DF9" w:rsidRDefault="00EC5DF9" w:rsidP="00EC5DF9">
      <w:pPr>
        <w:rPr>
          <w:ins w:id="574" w:author="Guillaume Chomicki" w:date="2022-11-14T20:07:00Z"/>
          <w:rFonts w:ascii="Times New Roman" w:hAnsi="Times New Roman" w:cs="Times New Roman"/>
          <w:highlight w:val="yellow"/>
          <w:lang w:val="en-GB"/>
          <w:rPrChange w:id="575" w:author="Guillaume Chomicki" w:date="2022-11-14T20:07:00Z">
            <w:rPr>
              <w:ins w:id="576" w:author="Guillaume Chomicki" w:date="2022-11-14T20:07:00Z"/>
              <w:rFonts w:ascii="Times New Roman" w:hAnsi="Times New Roman" w:cs="Times New Roman"/>
              <w:lang w:val="en-GB"/>
            </w:rPr>
          </w:rPrChange>
        </w:rPr>
      </w:pPr>
      <w:ins w:id="577" w:author="Guillaume Chomicki" w:date="2022-11-14T20:07:00Z">
        <w:r w:rsidRPr="00EC5DF9">
          <w:rPr>
            <w:rFonts w:ascii="Times New Roman" w:hAnsi="Times New Roman" w:cs="Times New Roman"/>
            <w:highlight w:val="yellow"/>
            <w:lang w:val="en-GB"/>
            <w:rPrChange w:id="578" w:author="Guillaume Chomicki" w:date="2022-11-14T20:07:00Z">
              <w:rPr>
                <w:rFonts w:ascii="Times New Roman" w:hAnsi="Times New Roman" w:cs="Times New Roman"/>
                <w:lang w:val="en-GB"/>
              </w:rPr>
            </w:rPrChange>
          </w:rPr>
          <w:t>Method discussion:</w:t>
        </w:r>
      </w:ins>
    </w:p>
    <w:p w14:paraId="2B0C027E" w14:textId="77777777" w:rsidR="00EC5DF9" w:rsidRPr="00EC5DF9" w:rsidRDefault="00EC5DF9" w:rsidP="00EC5DF9">
      <w:pPr>
        <w:rPr>
          <w:ins w:id="579" w:author="Guillaume Chomicki" w:date="2022-11-14T20:07:00Z"/>
          <w:rFonts w:ascii="Times New Roman" w:hAnsi="Times New Roman" w:cs="Times New Roman"/>
          <w:highlight w:val="yellow"/>
          <w:lang w:val="en-GB"/>
          <w:rPrChange w:id="580" w:author="Guillaume Chomicki" w:date="2022-11-14T20:07:00Z">
            <w:rPr>
              <w:ins w:id="581" w:author="Guillaume Chomicki" w:date="2022-11-14T20:07:00Z"/>
              <w:rFonts w:ascii="Times New Roman" w:hAnsi="Times New Roman" w:cs="Times New Roman"/>
              <w:lang w:val="en-GB"/>
            </w:rPr>
          </w:rPrChange>
        </w:rPr>
      </w:pPr>
    </w:p>
    <w:p w14:paraId="06C876D1" w14:textId="704867B6" w:rsidR="00EC5DF9" w:rsidRDefault="00EC5DF9" w:rsidP="00EC5DF9">
      <w:pPr>
        <w:rPr>
          <w:ins w:id="582" w:author="Guillaume Chomicki" w:date="2022-11-15T23:03:00Z"/>
          <w:rFonts w:ascii="Times New Roman" w:hAnsi="Times New Roman" w:cs="Times New Roman"/>
          <w:lang w:val="en-GB"/>
        </w:rPr>
      </w:pPr>
      <w:ins w:id="583" w:author="Guillaume Chomicki" w:date="2022-11-14T20:07:00Z">
        <w:r w:rsidRPr="00EC5DF9">
          <w:rPr>
            <w:rFonts w:ascii="Times New Roman" w:hAnsi="Times New Roman" w:cs="Times New Roman"/>
            <w:highlight w:val="yellow"/>
            <w:lang w:val="en-GB"/>
            <w:rPrChange w:id="584" w:author="Guillaume Chomicki" w:date="2022-11-14T20:07:00Z">
              <w:rPr>
                <w:rFonts w:ascii="Times New Roman" w:hAnsi="Times New Roman" w:cs="Times New Roman"/>
                <w:lang w:val="en-GB"/>
              </w:rPr>
            </w:rPrChange>
          </w:rPr>
          <w:lastRenderedPageBreak/>
          <w:t>Methods available to combine discrete and continuous traits (+ climatic variables?). Review current methods quickly + show what this adds. And what might be needed in further developments.</w:t>
        </w:r>
      </w:ins>
    </w:p>
    <w:p w14:paraId="24BF9F1D" w14:textId="5DF3A460" w:rsidR="00DF3EAC" w:rsidRDefault="00DF3EAC" w:rsidP="00EC5DF9">
      <w:pPr>
        <w:rPr>
          <w:ins w:id="585" w:author="Guillaume Chomicki" w:date="2022-11-15T23:03:00Z"/>
          <w:rFonts w:ascii="Times New Roman" w:hAnsi="Times New Roman" w:cs="Times New Roman"/>
          <w:lang w:val="en-GB"/>
        </w:rPr>
      </w:pPr>
    </w:p>
    <w:p w14:paraId="66F5EDC9" w14:textId="7F555F41" w:rsidR="00DF3EAC" w:rsidRDefault="00DF3EAC" w:rsidP="00EC5DF9">
      <w:pPr>
        <w:rPr>
          <w:ins w:id="586" w:author="Guillaume Chomicki" w:date="2022-11-14T20:11:00Z"/>
          <w:rFonts w:ascii="Times New Roman" w:hAnsi="Times New Roman" w:cs="Times New Roman"/>
          <w:lang w:val="en-GB"/>
        </w:rPr>
      </w:pPr>
      <w:ins w:id="587" w:author="Guillaume Chomicki" w:date="2022-11-15T23:03:00Z">
        <w:r w:rsidRPr="002B49C9">
          <w:rPr>
            <w:rFonts w:ascii="Times New Roman" w:hAnsi="Times New Roman" w:cs="Times New Roman"/>
            <w:highlight w:val="yellow"/>
            <w:lang w:val="en-GB"/>
            <w:rPrChange w:id="588" w:author="Guillaume Chomicki" w:date="2022-11-15T23:04:00Z">
              <w:rPr>
                <w:rFonts w:ascii="Times New Roman" w:hAnsi="Times New Roman" w:cs="Times New Roman"/>
                <w:lang w:val="en-GB"/>
              </w:rPr>
            </w:rPrChange>
          </w:rPr>
          <w:t xml:space="preserve">Maybe a more general discussion going back to models of trait evolution – your Cetacean manuscript was very inspiring! And I wondered whether we could pull out some </w:t>
        </w:r>
        <w:r w:rsidR="002B49C9" w:rsidRPr="002B49C9">
          <w:rPr>
            <w:rFonts w:ascii="Times New Roman" w:hAnsi="Times New Roman" w:cs="Times New Roman"/>
            <w:highlight w:val="yellow"/>
            <w:lang w:val="en-GB"/>
            <w:rPrChange w:id="589" w:author="Guillaume Chomicki" w:date="2022-11-15T23:04:00Z">
              <w:rPr>
                <w:rFonts w:ascii="Times New Roman" w:hAnsi="Times New Roman" w:cs="Times New Roman"/>
                <w:lang w:val="en-GB"/>
              </w:rPr>
            </w:rPrChange>
          </w:rPr>
          <w:t>th</w:t>
        </w:r>
      </w:ins>
      <w:ins w:id="590" w:author="Guillaume Chomicki" w:date="2022-11-15T23:04:00Z">
        <w:r w:rsidR="002B49C9" w:rsidRPr="002B49C9">
          <w:rPr>
            <w:rFonts w:ascii="Times New Roman" w:hAnsi="Times New Roman" w:cs="Times New Roman"/>
            <w:highlight w:val="yellow"/>
            <w:lang w:val="en-GB"/>
            <w:rPrChange w:id="591" w:author="Guillaume Chomicki" w:date="2022-11-15T23:04:00Z">
              <w:rPr>
                <w:rFonts w:ascii="Times New Roman" w:hAnsi="Times New Roman" w:cs="Times New Roman"/>
                <w:lang w:val="en-GB"/>
              </w:rPr>
            </w:rPrChange>
          </w:rPr>
          <w:t>ough in that conceptual direction (?)</w:t>
        </w:r>
      </w:ins>
    </w:p>
    <w:p w14:paraId="6DE5361B" w14:textId="01769B2A" w:rsidR="00EC5DF9" w:rsidRDefault="00EC5DF9">
      <w:pPr>
        <w:rPr>
          <w:ins w:id="592" w:author="Guillaume Chomicki" w:date="2022-11-14T20:24:00Z"/>
          <w:rFonts w:ascii="Times New Roman" w:hAnsi="Times New Roman" w:cs="Times New Roman"/>
          <w:lang w:val="en-GB"/>
        </w:rPr>
      </w:pPr>
    </w:p>
    <w:p w14:paraId="2FABBAD0" w14:textId="7AB2179D" w:rsidR="00911911" w:rsidRPr="009D2F94" w:rsidDel="003065F0" w:rsidRDefault="00911911">
      <w:pPr>
        <w:rPr>
          <w:del w:id="593" w:author="Guillaume Chomicki" w:date="2022-11-14T20:10:00Z"/>
          <w:rFonts w:ascii="Times New Roman" w:hAnsi="Times New Roman" w:cs="Times New Roman"/>
          <w:color w:val="000000"/>
          <w:lang w:val="en-GB"/>
        </w:rPr>
      </w:pPr>
    </w:p>
    <w:tbl>
      <w:tblPr>
        <w:tblStyle w:val="TableGrid"/>
        <w:tblW w:w="10907" w:type="dxa"/>
        <w:tblInd w:w="-289" w:type="dxa"/>
        <w:tblLook w:val="04A0" w:firstRow="1" w:lastRow="0" w:firstColumn="1" w:lastColumn="0" w:noHBand="0" w:noVBand="1"/>
      </w:tblPr>
      <w:tblGrid>
        <w:gridCol w:w="1243"/>
        <w:gridCol w:w="661"/>
        <w:gridCol w:w="759"/>
        <w:gridCol w:w="714"/>
        <w:gridCol w:w="306"/>
        <w:gridCol w:w="1176"/>
        <w:gridCol w:w="759"/>
        <w:gridCol w:w="705"/>
        <w:gridCol w:w="1176"/>
        <w:gridCol w:w="759"/>
        <w:gridCol w:w="661"/>
        <w:gridCol w:w="1176"/>
        <w:gridCol w:w="812"/>
      </w:tblGrid>
      <w:tr w:rsidR="00635C79" w:rsidRPr="009D2F94" w:rsidDel="003065F0" w14:paraId="0B2A5C01" w14:textId="567EEB5F">
        <w:trPr>
          <w:del w:id="594" w:author="Guillaume Chomicki" w:date="2022-11-14T20:10:00Z"/>
        </w:trPr>
        <w:tc>
          <w:tcPr>
            <w:tcW w:w="1243" w:type="dxa"/>
          </w:tcPr>
          <w:p w14:paraId="18EDBEB3" w14:textId="1D40E3BD" w:rsidR="00635C79" w:rsidRPr="009D2F94" w:rsidDel="003065F0" w:rsidRDefault="00635C79">
            <w:pPr>
              <w:rPr>
                <w:del w:id="595" w:author="Guillaume Chomicki" w:date="2022-11-14T20:10:00Z"/>
                <w:rFonts w:ascii="Times New Roman" w:hAnsi="Times New Roman" w:cs="Times New Roman"/>
                <w:b/>
                <w:bCs/>
                <w:color w:val="000000"/>
                <w:lang w:val="en-GB"/>
              </w:rPr>
            </w:pPr>
          </w:p>
        </w:tc>
        <w:tc>
          <w:tcPr>
            <w:tcW w:w="2134" w:type="dxa"/>
            <w:gridSpan w:val="3"/>
          </w:tcPr>
          <w:p w14:paraId="73B9A9DF" w14:textId="4ED35D74" w:rsidR="00635C79" w:rsidRPr="009D2F94" w:rsidDel="003065F0" w:rsidRDefault="00000000">
            <w:pPr>
              <w:jc w:val="center"/>
              <w:rPr>
                <w:del w:id="596" w:author="Guillaume Chomicki" w:date="2022-11-14T20:10:00Z"/>
                <w:rFonts w:ascii="Times New Roman" w:hAnsi="Times New Roman" w:cs="Times New Roman"/>
                <w:b/>
                <w:bCs/>
                <w:color w:val="000000"/>
                <w:sz w:val="16"/>
                <w:szCs w:val="16"/>
                <w:lang w:val="en-GB"/>
              </w:rPr>
            </w:pPr>
            <w:del w:id="597"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Corolla length</w:delText>
              </w:r>
            </w:del>
          </w:p>
          <w:p w14:paraId="34B6CFD7" w14:textId="1DB4FCBD" w:rsidR="00635C79" w:rsidRPr="009D2F94" w:rsidDel="003065F0" w:rsidRDefault="00635C79">
            <w:pPr>
              <w:jc w:val="center"/>
              <w:rPr>
                <w:del w:id="598" w:author="Guillaume Chomicki" w:date="2022-11-14T20:10:00Z"/>
                <w:rFonts w:ascii="Times New Roman" w:hAnsi="Times New Roman" w:cs="Times New Roman"/>
                <w:b/>
                <w:bCs/>
                <w:color w:val="000000"/>
                <w:sz w:val="16"/>
                <w:szCs w:val="16"/>
                <w:lang w:val="en-GB"/>
              </w:rPr>
            </w:pPr>
          </w:p>
        </w:tc>
        <w:tc>
          <w:tcPr>
            <w:tcW w:w="2241" w:type="dxa"/>
            <w:gridSpan w:val="3"/>
          </w:tcPr>
          <w:p w14:paraId="64504072" w14:textId="09A644FB" w:rsidR="00635C79" w:rsidRPr="009D2F94" w:rsidDel="003065F0" w:rsidRDefault="00000000">
            <w:pPr>
              <w:jc w:val="center"/>
              <w:rPr>
                <w:del w:id="599" w:author="Guillaume Chomicki" w:date="2022-11-14T20:10:00Z"/>
                <w:rFonts w:ascii="Times New Roman" w:hAnsi="Times New Roman" w:cs="Times New Roman"/>
                <w:b/>
                <w:bCs/>
                <w:color w:val="000000"/>
                <w:sz w:val="16"/>
                <w:szCs w:val="16"/>
                <w:lang w:val="en-GB"/>
              </w:rPr>
            </w:pPr>
            <w:del w:id="600"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Leaf area</w:delText>
              </w:r>
            </w:del>
          </w:p>
          <w:p w14:paraId="75C55158" w14:textId="4AB0F633" w:rsidR="00635C79" w:rsidRPr="009D2F94" w:rsidDel="003065F0" w:rsidRDefault="00635C79">
            <w:pPr>
              <w:jc w:val="center"/>
              <w:rPr>
                <w:del w:id="601" w:author="Guillaume Chomicki" w:date="2022-11-14T20:10:00Z"/>
                <w:rFonts w:ascii="Times New Roman" w:hAnsi="Times New Roman" w:cs="Times New Roman"/>
                <w:b/>
                <w:bCs/>
                <w:color w:val="000000"/>
                <w:sz w:val="16"/>
                <w:szCs w:val="16"/>
                <w:lang w:val="en-GB"/>
              </w:rPr>
            </w:pPr>
          </w:p>
        </w:tc>
        <w:tc>
          <w:tcPr>
            <w:tcW w:w="2640" w:type="dxa"/>
            <w:gridSpan w:val="3"/>
          </w:tcPr>
          <w:p w14:paraId="2DCE8771" w14:textId="5E08E3C5" w:rsidR="00635C79" w:rsidRPr="009D2F94" w:rsidDel="003065F0" w:rsidRDefault="00000000">
            <w:pPr>
              <w:jc w:val="center"/>
              <w:rPr>
                <w:del w:id="602" w:author="Guillaume Chomicki" w:date="2022-11-14T20:10:00Z"/>
                <w:rFonts w:ascii="Times New Roman" w:hAnsi="Times New Roman" w:cs="Times New Roman"/>
                <w:b/>
                <w:bCs/>
                <w:color w:val="000000"/>
                <w:sz w:val="16"/>
                <w:szCs w:val="16"/>
                <w:lang w:val="en-GB"/>
              </w:rPr>
            </w:pPr>
            <w:del w:id="603"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Petiole length</w:delText>
              </w:r>
            </w:del>
          </w:p>
        </w:tc>
        <w:tc>
          <w:tcPr>
            <w:tcW w:w="2649" w:type="dxa"/>
            <w:gridSpan w:val="3"/>
          </w:tcPr>
          <w:p w14:paraId="672ED83C" w14:textId="04E168D2" w:rsidR="00635C79" w:rsidRPr="009D2F94" w:rsidDel="003065F0" w:rsidRDefault="00000000">
            <w:pPr>
              <w:jc w:val="center"/>
              <w:rPr>
                <w:del w:id="604" w:author="Guillaume Chomicki" w:date="2022-11-14T20:10:00Z"/>
                <w:rFonts w:ascii="Times New Roman" w:hAnsi="Times New Roman" w:cs="Times New Roman"/>
                <w:b/>
                <w:bCs/>
                <w:color w:val="000000"/>
                <w:sz w:val="16"/>
                <w:szCs w:val="16"/>
                <w:lang w:val="en-GB"/>
              </w:rPr>
            </w:pPr>
            <w:del w:id="605"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Stem area</w:delText>
              </w:r>
            </w:del>
          </w:p>
        </w:tc>
      </w:tr>
      <w:tr w:rsidR="00635C79" w:rsidRPr="009D2F94" w:rsidDel="003065F0" w14:paraId="06CC6CD2" w14:textId="7DE988CC">
        <w:trPr>
          <w:del w:id="606" w:author="Guillaume Chomicki" w:date="2022-11-14T20:10:00Z"/>
        </w:trPr>
        <w:tc>
          <w:tcPr>
            <w:tcW w:w="1243" w:type="dxa"/>
          </w:tcPr>
          <w:p w14:paraId="73183C8C" w14:textId="6DE75202" w:rsidR="00635C79" w:rsidRPr="009D2F94" w:rsidDel="003065F0" w:rsidRDefault="00000000">
            <w:pPr>
              <w:rPr>
                <w:del w:id="607" w:author="Guillaume Chomicki" w:date="2022-11-14T20:10:00Z"/>
                <w:rFonts w:ascii="Times New Roman" w:hAnsi="Times New Roman" w:cs="Times New Roman"/>
                <w:b/>
                <w:bCs/>
                <w:color w:val="000000"/>
                <w:sz w:val="16"/>
                <w:szCs w:val="16"/>
                <w:lang w:val="en-GB"/>
              </w:rPr>
            </w:pPr>
            <w:del w:id="608"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Parameters</w:delText>
              </w:r>
            </w:del>
          </w:p>
        </w:tc>
        <w:tc>
          <w:tcPr>
            <w:tcW w:w="661" w:type="dxa"/>
          </w:tcPr>
          <w:p w14:paraId="03D7AAD1" w14:textId="262EF463" w:rsidR="00635C79" w:rsidRPr="009D2F94" w:rsidDel="003065F0" w:rsidRDefault="00000000">
            <w:pPr>
              <w:jc w:val="center"/>
              <w:rPr>
                <w:del w:id="609" w:author="Guillaume Chomicki" w:date="2022-11-14T20:10:00Z"/>
                <w:rFonts w:ascii="Times New Roman" w:hAnsi="Times New Roman" w:cs="Times New Roman"/>
                <w:b/>
                <w:bCs/>
                <w:color w:val="000000"/>
                <w:sz w:val="16"/>
                <w:szCs w:val="16"/>
                <w:lang w:val="en-GB"/>
              </w:rPr>
            </w:pPr>
            <w:del w:id="610" w:author="Guillaume Chomicki" w:date="2022-11-14T20:10:00Z">
              <w:r w:rsidRPr="009D2F94" w:rsidDel="003065F0">
                <w:rPr>
                  <w:rFonts w:ascii="Times New Roman" w:hAnsi="Times New Roman" w:cs="Times New Roman"/>
                  <w:b/>
                  <w:bCs/>
                  <w:sz w:val="16"/>
                  <w:szCs w:val="16"/>
                  <w:lang w:val="en-GB"/>
                </w:rPr>
                <w:delText>α</w:delText>
              </w:r>
            </w:del>
          </w:p>
        </w:tc>
        <w:tc>
          <w:tcPr>
            <w:tcW w:w="759" w:type="dxa"/>
          </w:tcPr>
          <w:p w14:paraId="03C0D365" w14:textId="40080516" w:rsidR="00635C79" w:rsidRPr="009D2F94" w:rsidDel="003065F0" w:rsidRDefault="00000000">
            <w:pPr>
              <w:jc w:val="center"/>
              <w:rPr>
                <w:del w:id="611" w:author="Guillaume Chomicki" w:date="2022-11-14T20:10:00Z"/>
                <w:rFonts w:ascii="Times New Roman" w:hAnsi="Times New Roman" w:cs="Times New Roman"/>
                <w:b/>
                <w:bCs/>
                <w:color w:val="000000"/>
                <w:sz w:val="16"/>
                <w:szCs w:val="16"/>
                <w:lang w:val="en-GB"/>
              </w:rPr>
            </w:pPr>
            <w:del w:id="612" w:author="Guillaume Chomicki" w:date="2022-11-14T20:10:00Z">
              <w:r w:rsidRPr="009D2F94" w:rsidDel="003065F0">
                <w:rPr>
                  <w:rFonts w:ascii="Times New Roman" w:hAnsi="Times New Roman" w:cs="Times New Roman"/>
                  <w:b/>
                  <w:bCs/>
                  <w:sz w:val="16"/>
                  <w:szCs w:val="16"/>
                  <w:lang w:val="en-GB"/>
                </w:rPr>
                <w:delText>θ</w:delText>
              </w:r>
            </w:del>
          </w:p>
        </w:tc>
        <w:tc>
          <w:tcPr>
            <w:tcW w:w="714" w:type="dxa"/>
          </w:tcPr>
          <w:p w14:paraId="177A7767" w14:textId="7960B005" w:rsidR="00635C79" w:rsidRPr="009D2F94" w:rsidDel="003065F0" w:rsidRDefault="00000000">
            <w:pPr>
              <w:jc w:val="center"/>
              <w:rPr>
                <w:del w:id="613" w:author="Guillaume Chomicki" w:date="2022-11-14T20:10:00Z"/>
                <w:rFonts w:ascii="Times New Roman" w:hAnsi="Times New Roman" w:cs="Times New Roman"/>
                <w:b/>
                <w:bCs/>
                <w:color w:val="000000"/>
                <w:sz w:val="16"/>
                <w:szCs w:val="16"/>
                <w:lang w:val="en-GB"/>
              </w:rPr>
            </w:pPr>
            <w:del w:id="614" w:author="Guillaume Chomicki" w:date="2022-11-14T20:10:00Z">
              <w:r w:rsidRPr="009D2F94" w:rsidDel="003065F0">
                <w:rPr>
                  <w:rFonts w:ascii="Times New Roman" w:hAnsi="Times New Roman" w:cs="Times New Roman"/>
                  <w:b/>
                  <w:bCs/>
                  <w:sz w:val="16"/>
                  <w:szCs w:val="16"/>
                  <w:lang w:val="en-GB"/>
                </w:rPr>
                <w:delText>σ</w:delText>
              </w:r>
              <w:r w:rsidRPr="009D2F94" w:rsidDel="003065F0">
                <w:rPr>
                  <w:rFonts w:ascii="Times New Roman" w:hAnsi="Times New Roman" w:cs="Times New Roman"/>
                  <w:b/>
                  <w:bCs/>
                  <w:sz w:val="16"/>
                  <w:szCs w:val="16"/>
                  <w:vertAlign w:val="superscript"/>
                  <w:lang w:val="en-GB"/>
                </w:rPr>
                <w:delText>2</w:delText>
              </w:r>
            </w:del>
          </w:p>
        </w:tc>
        <w:tc>
          <w:tcPr>
            <w:tcW w:w="306" w:type="dxa"/>
          </w:tcPr>
          <w:p w14:paraId="50435640" w14:textId="78A89EA9" w:rsidR="00635C79" w:rsidRPr="009D2F94" w:rsidDel="003065F0" w:rsidRDefault="00000000">
            <w:pPr>
              <w:jc w:val="center"/>
              <w:rPr>
                <w:del w:id="615" w:author="Guillaume Chomicki" w:date="2022-11-14T20:10:00Z"/>
                <w:rFonts w:ascii="Times New Roman" w:hAnsi="Times New Roman" w:cs="Times New Roman"/>
                <w:b/>
                <w:bCs/>
                <w:color w:val="000000"/>
                <w:sz w:val="16"/>
                <w:szCs w:val="16"/>
                <w:lang w:val="en-GB"/>
              </w:rPr>
            </w:pPr>
            <w:del w:id="616" w:author="Guillaume Chomicki" w:date="2022-11-14T20:10:00Z">
              <w:r w:rsidRPr="009D2F94" w:rsidDel="003065F0">
                <w:rPr>
                  <w:rFonts w:ascii="Times New Roman" w:hAnsi="Times New Roman" w:cs="Times New Roman"/>
                  <w:b/>
                  <w:bCs/>
                  <w:sz w:val="16"/>
                  <w:szCs w:val="16"/>
                  <w:lang w:val="en-GB"/>
                </w:rPr>
                <w:delText>α</w:delText>
              </w:r>
            </w:del>
          </w:p>
        </w:tc>
        <w:tc>
          <w:tcPr>
            <w:tcW w:w="1176" w:type="dxa"/>
          </w:tcPr>
          <w:p w14:paraId="4250B90E" w14:textId="42BC9C4B" w:rsidR="00635C79" w:rsidRPr="009D2F94" w:rsidDel="003065F0" w:rsidRDefault="00000000">
            <w:pPr>
              <w:jc w:val="center"/>
              <w:rPr>
                <w:del w:id="617" w:author="Guillaume Chomicki" w:date="2022-11-14T20:10:00Z"/>
                <w:rFonts w:ascii="Times New Roman" w:hAnsi="Times New Roman" w:cs="Times New Roman"/>
                <w:b/>
                <w:bCs/>
                <w:color w:val="000000"/>
                <w:sz w:val="16"/>
                <w:szCs w:val="16"/>
                <w:lang w:val="en-GB"/>
              </w:rPr>
            </w:pPr>
            <w:del w:id="618" w:author="Guillaume Chomicki" w:date="2022-11-14T20:10:00Z">
              <w:r w:rsidRPr="009D2F94" w:rsidDel="003065F0">
                <w:rPr>
                  <w:rFonts w:ascii="Times New Roman" w:hAnsi="Times New Roman" w:cs="Times New Roman"/>
                  <w:b/>
                  <w:bCs/>
                  <w:sz w:val="16"/>
                  <w:szCs w:val="16"/>
                  <w:lang w:val="en-GB"/>
                </w:rPr>
                <w:delText>θ</w:delText>
              </w:r>
            </w:del>
          </w:p>
        </w:tc>
        <w:tc>
          <w:tcPr>
            <w:tcW w:w="759" w:type="dxa"/>
          </w:tcPr>
          <w:p w14:paraId="2DD825D4" w14:textId="1A8F1C66" w:rsidR="00635C79" w:rsidRPr="009D2F94" w:rsidDel="003065F0" w:rsidRDefault="00000000">
            <w:pPr>
              <w:jc w:val="center"/>
              <w:rPr>
                <w:del w:id="619" w:author="Guillaume Chomicki" w:date="2022-11-14T20:10:00Z"/>
                <w:rFonts w:ascii="Times New Roman" w:hAnsi="Times New Roman" w:cs="Times New Roman"/>
                <w:b/>
                <w:bCs/>
                <w:color w:val="000000"/>
                <w:sz w:val="16"/>
                <w:szCs w:val="16"/>
                <w:lang w:val="en-GB"/>
              </w:rPr>
            </w:pPr>
            <w:del w:id="620" w:author="Guillaume Chomicki" w:date="2022-11-14T20:10:00Z">
              <w:r w:rsidRPr="009D2F94" w:rsidDel="003065F0">
                <w:rPr>
                  <w:rFonts w:ascii="Times New Roman" w:hAnsi="Times New Roman" w:cs="Times New Roman"/>
                  <w:b/>
                  <w:bCs/>
                  <w:sz w:val="16"/>
                  <w:szCs w:val="16"/>
                  <w:lang w:val="en-GB"/>
                </w:rPr>
                <w:delText>σ</w:delText>
              </w:r>
              <w:r w:rsidRPr="009D2F94" w:rsidDel="003065F0">
                <w:rPr>
                  <w:rFonts w:ascii="Times New Roman" w:hAnsi="Times New Roman" w:cs="Times New Roman"/>
                  <w:b/>
                  <w:bCs/>
                  <w:sz w:val="16"/>
                  <w:szCs w:val="16"/>
                  <w:vertAlign w:val="superscript"/>
                  <w:lang w:val="en-GB"/>
                </w:rPr>
                <w:delText>2</w:delText>
              </w:r>
            </w:del>
          </w:p>
        </w:tc>
        <w:tc>
          <w:tcPr>
            <w:tcW w:w="705" w:type="dxa"/>
          </w:tcPr>
          <w:p w14:paraId="58300464" w14:textId="030D0BF3" w:rsidR="00635C79" w:rsidRPr="009D2F94" w:rsidDel="003065F0" w:rsidRDefault="00000000">
            <w:pPr>
              <w:jc w:val="center"/>
              <w:rPr>
                <w:del w:id="621" w:author="Guillaume Chomicki" w:date="2022-11-14T20:10:00Z"/>
                <w:rFonts w:ascii="Times New Roman" w:hAnsi="Times New Roman" w:cs="Times New Roman"/>
                <w:b/>
                <w:bCs/>
                <w:color w:val="000000"/>
                <w:sz w:val="16"/>
                <w:szCs w:val="16"/>
                <w:lang w:val="en-GB"/>
              </w:rPr>
            </w:pPr>
            <w:del w:id="622" w:author="Guillaume Chomicki" w:date="2022-11-14T20:10:00Z">
              <w:r w:rsidRPr="009D2F94" w:rsidDel="003065F0">
                <w:rPr>
                  <w:rFonts w:ascii="Times New Roman" w:hAnsi="Times New Roman" w:cs="Times New Roman"/>
                  <w:b/>
                  <w:bCs/>
                  <w:sz w:val="16"/>
                  <w:szCs w:val="16"/>
                  <w:lang w:val="en-GB"/>
                </w:rPr>
                <w:delText>α</w:delText>
              </w:r>
            </w:del>
          </w:p>
        </w:tc>
        <w:tc>
          <w:tcPr>
            <w:tcW w:w="1176" w:type="dxa"/>
          </w:tcPr>
          <w:p w14:paraId="45254A04" w14:textId="0418CDDB" w:rsidR="00635C79" w:rsidRPr="009D2F94" w:rsidDel="003065F0" w:rsidRDefault="00000000">
            <w:pPr>
              <w:jc w:val="center"/>
              <w:rPr>
                <w:del w:id="623" w:author="Guillaume Chomicki" w:date="2022-11-14T20:10:00Z"/>
                <w:rFonts w:ascii="Times New Roman" w:hAnsi="Times New Roman" w:cs="Times New Roman"/>
                <w:b/>
                <w:bCs/>
                <w:color w:val="000000"/>
                <w:sz w:val="16"/>
                <w:szCs w:val="16"/>
                <w:lang w:val="en-GB"/>
              </w:rPr>
            </w:pPr>
            <w:del w:id="624" w:author="Guillaume Chomicki" w:date="2022-11-14T20:10:00Z">
              <w:r w:rsidRPr="009D2F94" w:rsidDel="003065F0">
                <w:rPr>
                  <w:rFonts w:ascii="Times New Roman" w:hAnsi="Times New Roman" w:cs="Times New Roman"/>
                  <w:b/>
                  <w:bCs/>
                  <w:sz w:val="16"/>
                  <w:szCs w:val="16"/>
                  <w:lang w:val="en-GB"/>
                </w:rPr>
                <w:delText>θ</w:delText>
              </w:r>
            </w:del>
          </w:p>
        </w:tc>
        <w:tc>
          <w:tcPr>
            <w:tcW w:w="759" w:type="dxa"/>
          </w:tcPr>
          <w:p w14:paraId="4295658D" w14:textId="7E542366" w:rsidR="00635C79" w:rsidRPr="009D2F94" w:rsidDel="003065F0" w:rsidRDefault="00000000">
            <w:pPr>
              <w:jc w:val="center"/>
              <w:rPr>
                <w:del w:id="625" w:author="Guillaume Chomicki" w:date="2022-11-14T20:10:00Z"/>
                <w:rFonts w:ascii="Times New Roman" w:hAnsi="Times New Roman" w:cs="Times New Roman"/>
                <w:b/>
                <w:bCs/>
                <w:color w:val="000000"/>
                <w:sz w:val="16"/>
                <w:szCs w:val="16"/>
                <w:lang w:val="en-GB"/>
              </w:rPr>
            </w:pPr>
            <w:del w:id="626" w:author="Guillaume Chomicki" w:date="2022-11-14T20:10:00Z">
              <w:r w:rsidRPr="009D2F94" w:rsidDel="003065F0">
                <w:rPr>
                  <w:rFonts w:ascii="Times New Roman" w:hAnsi="Times New Roman" w:cs="Times New Roman"/>
                  <w:b/>
                  <w:bCs/>
                  <w:sz w:val="16"/>
                  <w:szCs w:val="16"/>
                  <w:lang w:val="en-GB"/>
                </w:rPr>
                <w:delText>σ</w:delText>
              </w:r>
              <w:r w:rsidRPr="009D2F94" w:rsidDel="003065F0">
                <w:rPr>
                  <w:rFonts w:ascii="Times New Roman" w:hAnsi="Times New Roman" w:cs="Times New Roman"/>
                  <w:b/>
                  <w:bCs/>
                  <w:sz w:val="16"/>
                  <w:szCs w:val="16"/>
                  <w:vertAlign w:val="superscript"/>
                  <w:lang w:val="en-GB"/>
                </w:rPr>
                <w:delText>2</w:delText>
              </w:r>
            </w:del>
          </w:p>
        </w:tc>
        <w:tc>
          <w:tcPr>
            <w:tcW w:w="661" w:type="dxa"/>
          </w:tcPr>
          <w:p w14:paraId="7865B3DA" w14:textId="0FEC0ED1" w:rsidR="00635C79" w:rsidRPr="009D2F94" w:rsidDel="003065F0" w:rsidRDefault="00000000">
            <w:pPr>
              <w:jc w:val="center"/>
              <w:rPr>
                <w:del w:id="627" w:author="Guillaume Chomicki" w:date="2022-11-14T20:10:00Z"/>
                <w:rFonts w:ascii="Times New Roman" w:hAnsi="Times New Roman" w:cs="Times New Roman"/>
                <w:b/>
                <w:bCs/>
                <w:color w:val="000000"/>
                <w:sz w:val="16"/>
                <w:szCs w:val="16"/>
                <w:lang w:val="en-GB"/>
              </w:rPr>
            </w:pPr>
            <w:del w:id="628" w:author="Guillaume Chomicki" w:date="2022-11-14T20:10:00Z">
              <w:r w:rsidRPr="009D2F94" w:rsidDel="003065F0">
                <w:rPr>
                  <w:rFonts w:ascii="Times New Roman" w:hAnsi="Times New Roman" w:cs="Times New Roman"/>
                  <w:b/>
                  <w:bCs/>
                  <w:sz w:val="16"/>
                  <w:szCs w:val="16"/>
                  <w:lang w:val="en-GB"/>
                </w:rPr>
                <w:delText>α</w:delText>
              </w:r>
            </w:del>
          </w:p>
        </w:tc>
        <w:tc>
          <w:tcPr>
            <w:tcW w:w="1176" w:type="dxa"/>
          </w:tcPr>
          <w:p w14:paraId="70B1A608" w14:textId="3B964F50" w:rsidR="00635C79" w:rsidRPr="009D2F94" w:rsidDel="003065F0" w:rsidRDefault="00000000">
            <w:pPr>
              <w:jc w:val="center"/>
              <w:rPr>
                <w:del w:id="629" w:author="Guillaume Chomicki" w:date="2022-11-14T20:10:00Z"/>
                <w:rFonts w:ascii="Times New Roman" w:hAnsi="Times New Roman" w:cs="Times New Roman"/>
                <w:b/>
                <w:bCs/>
                <w:color w:val="000000"/>
                <w:sz w:val="16"/>
                <w:szCs w:val="16"/>
                <w:lang w:val="en-GB"/>
              </w:rPr>
            </w:pPr>
            <w:del w:id="630" w:author="Guillaume Chomicki" w:date="2022-11-14T20:10:00Z">
              <w:r w:rsidRPr="009D2F94" w:rsidDel="003065F0">
                <w:rPr>
                  <w:rFonts w:ascii="Times New Roman" w:hAnsi="Times New Roman" w:cs="Times New Roman"/>
                  <w:b/>
                  <w:bCs/>
                  <w:sz w:val="16"/>
                  <w:szCs w:val="16"/>
                  <w:lang w:val="en-GB"/>
                </w:rPr>
                <w:delText>θ</w:delText>
              </w:r>
            </w:del>
          </w:p>
        </w:tc>
        <w:tc>
          <w:tcPr>
            <w:tcW w:w="812" w:type="dxa"/>
          </w:tcPr>
          <w:p w14:paraId="6A3B7A37" w14:textId="51672B00" w:rsidR="00635C79" w:rsidRPr="009D2F94" w:rsidDel="003065F0" w:rsidRDefault="00000000">
            <w:pPr>
              <w:jc w:val="center"/>
              <w:rPr>
                <w:del w:id="631" w:author="Guillaume Chomicki" w:date="2022-11-14T20:10:00Z"/>
                <w:rFonts w:ascii="Times New Roman" w:hAnsi="Times New Roman" w:cs="Times New Roman"/>
                <w:b/>
                <w:bCs/>
                <w:color w:val="000000"/>
                <w:sz w:val="16"/>
                <w:szCs w:val="16"/>
                <w:lang w:val="en-GB"/>
              </w:rPr>
            </w:pPr>
            <w:del w:id="632" w:author="Guillaume Chomicki" w:date="2022-11-14T20:10:00Z">
              <w:r w:rsidRPr="009D2F94" w:rsidDel="003065F0">
                <w:rPr>
                  <w:rFonts w:ascii="Times New Roman" w:hAnsi="Times New Roman" w:cs="Times New Roman"/>
                  <w:b/>
                  <w:bCs/>
                  <w:sz w:val="16"/>
                  <w:szCs w:val="16"/>
                  <w:lang w:val="en-GB"/>
                </w:rPr>
                <w:delText>σ</w:delText>
              </w:r>
              <w:r w:rsidRPr="009D2F94" w:rsidDel="003065F0">
                <w:rPr>
                  <w:rFonts w:ascii="Times New Roman" w:hAnsi="Times New Roman" w:cs="Times New Roman"/>
                  <w:b/>
                  <w:bCs/>
                  <w:sz w:val="16"/>
                  <w:szCs w:val="16"/>
                  <w:vertAlign w:val="superscript"/>
                  <w:lang w:val="en-GB"/>
                </w:rPr>
                <w:delText>2</w:delText>
              </w:r>
            </w:del>
          </w:p>
        </w:tc>
      </w:tr>
      <w:tr w:rsidR="00635C79" w:rsidRPr="009D2F94" w:rsidDel="003065F0" w14:paraId="70A06C36" w14:textId="4CBF49AB">
        <w:trPr>
          <w:del w:id="633" w:author="Guillaume Chomicki" w:date="2022-11-14T20:10:00Z"/>
        </w:trPr>
        <w:tc>
          <w:tcPr>
            <w:tcW w:w="1243" w:type="dxa"/>
          </w:tcPr>
          <w:p w14:paraId="6B7769C9" w14:textId="2C5A4378" w:rsidR="00635C79" w:rsidRPr="009D2F94" w:rsidDel="003065F0" w:rsidRDefault="00000000">
            <w:pPr>
              <w:rPr>
                <w:del w:id="634" w:author="Guillaume Chomicki" w:date="2022-11-14T20:10:00Z"/>
                <w:rFonts w:ascii="Times New Roman" w:hAnsi="Times New Roman" w:cs="Times New Roman"/>
                <w:b/>
                <w:bCs/>
                <w:color w:val="000000"/>
                <w:sz w:val="16"/>
                <w:szCs w:val="16"/>
                <w:lang w:val="en-GB"/>
              </w:rPr>
            </w:pPr>
            <w:del w:id="635"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Domatium growth</w:delText>
              </w:r>
            </w:del>
          </w:p>
        </w:tc>
        <w:tc>
          <w:tcPr>
            <w:tcW w:w="661" w:type="dxa"/>
          </w:tcPr>
          <w:p w14:paraId="5F223862" w14:textId="7C0829B6" w:rsidR="00635C79" w:rsidRPr="009D2F94" w:rsidDel="003065F0" w:rsidRDefault="00000000">
            <w:pPr>
              <w:jc w:val="center"/>
              <w:rPr>
                <w:del w:id="636" w:author="Guillaume Chomicki" w:date="2022-11-14T20:10:00Z"/>
                <w:rFonts w:ascii="Times New Roman" w:hAnsi="Times New Roman" w:cs="Times New Roman"/>
                <w:b/>
                <w:bCs/>
                <w:color w:val="000000"/>
                <w:sz w:val="16"/>
                <w:szCs w:val="16"/>
                <w:lang w:val="en-GB"/>
              </w:rPr>
            </w:pPr>
            <w:del w:id="637"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Apical higher</w:delText>
              </w:r>
            </w:del>
          </w:p>
        </w:tc>
        <w:tc>
          <w:tcPr>
            <w:tcW w:w="759" w:type="dxa"/>
          </w:tcPr>
          <w:p w14:paraId="3ED9E4E3" w14:textId="72D73A04" w:rsidR="00635C79" w:rsidRPr="009D2F94" w:rsidDel="003065F0" w:rsidRDefault="00000000">
            <w:pPr>
              <w:jc w:val="center"/>
              <w:rPr>
                <w:del w:id="638" w:author="Guillaume Chomicki" w:date="2022-11-14T20:10:00Z"/>
                <w:rFonts w:ascii="Times New Roman" w:hAnsi="Times New Roman" w:cs="Times New Roman"/>
                <w:b/>
                <w:bCs/>
                <w:color w:val="000000"/>
                <w:sz w:val="16"/>
                <w:szCs w:val="16"/>
                <w:lang w:val="en-GB"/>
              </w:rPr>
            </w:pPr>
            <w:del w:id="639"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Apical higher</w:delText>
              </w:r>
            </w:del>
          </w:p>
        </w:tc>
        <w:tc>
          <w:tcPr>
            <w:tcW w:w="714" w:type="dxa"/>
          </w:tcPr>
          <w:p w14:paraId="482EB7C6" w14:textId="491CCF0E" w:rsidR="00635C79" w:rsidRPr="009D2F94" w:rsidDel="003065F0" w:rsidRDefault="00000000">
            <w:pPr>
              <w:jc w:val="center"/>
              <w:rPr>
                <w:del w:id="640" w:author="Guillaume Chomicki" w:date="2022-11-14T20:10:00Z"/>
                <w:rFonts w:ascii="Times New Roman" w:hAnsi="Times New Roman" w:cs="Times New Roman"/>
                <w:b/>
                <w:bCs/>
                <w:color w:val="000000"/>
                <w:sz w:val="16"/>
                <w:szCs w:val="16"/>
                <w:lang w:val="en-GB"/>
              </w:rPr>
            </w:pPr>
            <w:del w:id="641"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Diffuse higher</w:delText>
              </w:r>
            </w:del>
          </w:p>
        </w:tc>
        <w:tc>
          <w:tcPr>
            <w:tcW w:w="306" w:type="dxa"/>
          </w:tcPr>
          <w:p w14:paraId="434D0291" w14:textId="42E7FEB2" w:rsidR="00635C79" w:rsidRPr="009D2F94" w:rsidDel="003065F0" w:rsidRDefault="00000000">
            <w:pPr>
              <w:jc w:val="center"/>
              <w:rPr>
                <w:del w:id="642" w:author="Guillaume Chomicki" w:date="2022-11-14T20:10:00Z"/>
                <w:rFonts w:ascii="Times New Roman" w:hAnsi="Times New Roman" w:cs="Times New Roman"/>
                <w:b/>
                <w:bCs/>
                <w:color w:val="000000"/>
                <w:sz w:val="16"/>
                <w:szCs w:val="16"/>
                <w:lang w:val="en-GB"/>
              </w:rPr>
            </w:pPr>
            <w:del w:id="643"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1176" w:type="dxa"/>
          </w:tcPr>
          <w:p w14:paraId="7C685422" w14:textId="26430B97" w:rsidR="00635C79" w:rsidRPr="009D2F94" w:rsidDel="003065F0" w:rsidRDefault="00000000">
            <w:pPr>
              <w:jc w:val="center"/>
              <w:rPr>
                <w:del w:id="644" w:author="Guillaume Chomicki" w:date="2022-11-14T20:10:00Z"/>
                <w:rFonts w:ascii="Times New Roman" w:hAnsi="Times New Roman" w:cs="Times New Roman"/>
                <w:b/>
                <w:bCs/>
                <w:color w:val="000000"/>
                <w:sz w:val="16"/>
                <w:szCs w:val="16"/>
                <w:lang w:val="en-GB"/>
              </w:rPr>
            </w:pPr>
            <w:del w:id="645"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Apical higher</w:delText>
              </w:r>
            </w:del>
          </w:p>
        </w:tc>
        <w:tc>
          <w:tcPr>
            <w:tcW w:w="759" w:type="dxa"/>
          </w:tcPr>
          <w:p w14:paraId="497085ED" w14:textId="771513EC" w:rsidR="00635C79" w:rsidRPr="009D2F94" w:rsidDel="003065F0" w:rsidRDefault="00000000">
            <w:pPr>
              <w:jc w:val="center"/>
              <w:rPr>
                <w:del w:id="646" w:author="Guillaume Chomicki" w:date="2022-11-14T20:10:00Z"/>
                <w:rFonts w:ascii="Times New Roman" w:hAnsi="Times New Roman" w:cs="Times New Roman"/>
                <w:b/>
                <w:bCs/>
                <w:color w:val="000000"/>
                <w:sz w:val="16"/>
                <w:szCs w:val="16"/>
                <w:lang w:val="en-GB"/>
              </w:rPr>
            </w:pPr>
            <w:del w:id="647"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Diffuse higher</w:delText>
              </w:r>
            </w:del>
          </w:p>
        </w:tc>
        <w:tc>
          <w:tcPr>
            <w:tcW w:w="705" w:type="dxa"/>
          </w:tcPr>
          <w:p w14:paraId="7CCEAC63" w14:textId="657F78CB" w:rsidR="00635C79" w:rsidRPr="009D2F94" w:rsidDel="003065F0" w:rsidRDefault="00000000">
            <w:pPr>
              <w:jc w:val="center"/>
              <w:rPr>
                <w:del w:id="648" w:author="Guillaume Chomicki" w:date="2022-11-14T20:10:00Z"/>
                <w:rFonts w:ascii="Times New Roman" w:hAnsi="Times New Roman" w:cs="Times New Roman"/>
                <w:b/>
                <w:bCs/>
                <w:color w:val="000000"/>
                <w:sz w:val="16"/>
                <w:szCs w:val="16"/>
                <w:lang w:val="en-GB"/>
              </w:rPr>
            </w:pPr>
            <w:del w:id="649"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Diffuse higher</w:delText>
              </w:r>
            </w:del>
          </w:p>
        </w:tc>
        <w:tc>
          <w:tcPr>
            <w:tcW w:w="1176" w:type="dxa"/>
          </w:tcPr>
          <w:p w14:paraId="1FB84342" w14:textId="3EFF648A" w:rsidR="00635C79" w:rsidRPr="009D2F94" w:rsidDel="003065F0" w:rsidRDefault="00000000">
            <w:pPr>
              <w:jc w:val="center"/>
              <w:rPr>
                <w:del w:id="650" w:author="Guillaume Chomicki" w:date="2022-11-14T20:10:00Z"/>
                <w:rFonts w:ascii="Times New Roman" w:hAnsi="Times New Roman" w:cs="Times New Roman"/>
                <w:b/>
                <w:bCs/>
                <w:color w:val="000000"/>
                <w:sz w:val="16"/>
                <w:szCs w:val="16"/>
                <w:lang w:val="en-GB"/>
              </w:rPr>
            </w:pPr>
            <w:del w:id="651"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Apical higher</w:delText>
              </w:r>
            </w:del>
          </w:p>
        </w:tc>
        <w:tc>
          <w:tcPr>
            <w:tcW w:w="759" w:type="dxa"/>
          </w:tcPr>
          <w:p w14:paraId="7AF90707" w14:textId="0D738BC6" w:rsidR="00635C79" w:rsidRPr="009D2F94" w:rsidDel="003065F0" w:rsidRDefault="00000000">
            <w:pPr>
              <w:jc w:val="center"/>
              <w:rPr>
                <w:del w:id="652" w:author="Guillaume Chomicki" w:date="2022-11-14T20:10:00Z"/>
                <w:rFonts w:ascii="Times New Roman" w:hAnsi="Times New Roman" w:cs="Times New Roman"/>
                <w:b/>
                <w:bCs/>
                <w:color w:val="000000"/>
                <w:sz w:val="16"/>
                <w:szCs w:val="16"/>
                <w:lang w:val="en-GB"/>
              </w:rPr>
            </w:pPr>
            <w:del w:id="653"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Diffuse higher</w:delText>
              </w:r>
            </w:del>
          </w:p>
        </w:tc>
        <w:tc>
          <w:tcPr>
            <w:tcW w:w="661" w:type="dxa"/>
          </w:tcPr>
          <w:p w14:paraId="3E8F7F65" w14:textId="569E85B1" w:rsidR="00635C79" w:rsidRPr="009D2F94" w:rsidDel="003065F0" w:rsidRDefault="00000000">
            <w:pPr>
              <w:jc w:val="center"/>
              <w:rPr>
                <w:del w:id="654" w:author="Guillaume Chomicki" w:date="2022-11-14T20:10:00Z"/>
                <w:rFonts w:ascii="Times New Roman" w:hAnsi="Times New Roman" w:cs="Times New Roman"/>
                <w:b/>
                <w:bCs/>
                <w:color w:val="000000"/>
                <w:sz w:val="16"/>
                <w:szCs w:val="16"/>
                <w:lang w:val="en-GB"/>
              </w:rPr>
            </w:pPr>
            <w:del w:id="655"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Apical higher</w:delText>
              </w:r>
            </w:del>
          </w:p>
        </w:tc>
        <w:tc>
          <w:tcPr>
            <w:tcW w:w="1176" w:type="dxa"/>
          </w:tcPr>
          <w:p w14:paraId="2217163E" w14:textId="19669FCD" w:rsidR="00635C79" w:rsidRPr="009D2F94" w:rsidDel="003065F0" w:rsidRDefault="00000000">
            <w:pPr>
              <w:jc w:val="center"/>
              <w:rPr>
                <w:del w:id="656" w:author="Guillaume Chomicki" w:date="2022-11-14T20:10:00Z"/>
                <w:rFonts w:ascii="Times New Roman" w:hAnsi="Times New Roman" w:cs="Times New Roman"/>
                <w:b/>
                <w:bCs/>
                <w:color w:val="000000"/>
                <w:sz w:val="16"/>
                <w:szCs w:val="16"/>
                <w:lang w:val="en-GB"/>
              </w:rPr>
            </w:pPr>
            <w:del w:id="657"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Apical higher</w:delText>
              </w:r>
            </w:del>
          </w:p>
        </w:tc>
        <w:tc>
          <w:tcPr>
            <w:tcW w:w="812" w:type="dxa"/>
          </w:tcPr>
          <w:p w14:paraId="6ABD061D" w14:textId="4286E9AC" w:rsidR="00635C79" w:rsidRPr="009D2F94" w:rsidDel="003065F0" w:rsidRDefault="00000000">
            <w:pPr>
              <w:jc w:val="center"/>
              <w:rPr>
                <w:del w:id="658" w:author="Guillaume Chomicki" w:date="2022-11-14T20:10:00Z"/>
                <w:rFonts w:ascii="Times New Roman" w:hAnsi="Times New Roman" w:cs="Times New Roman"/>
                <w:b/>
                <w:bCs/>
                <w:color w:val="000000"/>
                <w:sz w:val="16"/>
                <w:szCs w:val="16"/>
                <w:lang w:val="en-GB"/>
              </w:rPr>
            </w:pPr>
            <w:del w:id="659"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Diffuse higher</w:delText>
              </w:r>
            </w:del>
          </w:p>
        </w:tc>
      </w:tr>
      <w:tr w:rsidR="00635C79" w:rsidRPr="009D2F94" w:rsidDel="003065F0" w14:paraId="7C1BC107" w14:textId="282862A9">
        <w:trPr>
          <w:del w:id="660" w:author="Guillaume Chomicki" w:date="2022-11-14T20:10:00Z"/>
        </w:trPr>
        <w:tc>
          <w:tcPr>
            <w:tcW w:w="1243" w:type="dxa"/>
          </w:tcPr>
          <w:p w14:paraId="5564401D" w14:textId="22113FB4" w:rsidR="00635C79" w:rsidRPr="009D2F94" w:rsidDel="003065F0" w:rsidRDefault="00000000">
            <w:pPr>
              <w:rPr>
                <w:del w:id="661" w:author="Guillaume Chomicki" w:date="2022-11-14T20:10:00Z"/>
                <w:rFonts w:ascii="Times New Roman" w:hAnsi="Times New Roman" w:cs="Times New Roman"/>
                <w:b/>
                <w:bCs/>
                <w:color w:val="000000"/>
                <w:sz w:val="16"/>
                <w:szCs w:val="16"/>
                <w:lang w:val="en-GB"/>
              </w:rPr>
            </w:pPr>
            <w:del w:id="662"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Reward</w:delText>
              </w:r>
            </w:del>
          </w:p>
        </w:tc>
        <w:tc>
          <w:tcPr>
            <w:tcW w:w="661" w:type="dxa"/>
          </w:tcPr>
          <w:p w14:paraId="01FC72FA" w14:textId="59B117DC" w:rsidR="00635C79" w:rsidRPr="009D2F94" w:rsidDel="003065F0" w:rsidRDefault="00000000">
            <w:pPr>
              <w:jc w:val="center"/>
              <w:rPr>
                <w:del w:id="663" w:author="Guillaume Chomicki" w:date="2022-11-14T20:10:00Z"/>
                <w:rFonts w:ascii="Times New Roman" w:hAnsi="Times New Roman" w:cs="Times New Roman"/>
                <w:b/>
                <w:bCs/>
                <w:color w:val="000000"/>
                <w:sz w:val="16"/>
                <w:szCs w:val="16"/>
                <w:lang w:val="en-GB"/>
              </w:rPr>
            </w:pPr>
            <w:del w:id="664"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759" w:type="dxa"/>
          </w:tcPr>
          <w:p w14:paraId="4CD39D83" w14:textId="1DA6C650" w:rsidR="00635C79" w:rsidRPr="009D2F94" w:rsidDel="003065F0" w:rsidRDefault="00000000">
            <w:pPr>
              <w:jc w:val="center"/>
              <w:rPr>
                <w:del w:id="665" w:author="Guillaume Chomicki" w:date="2022-11-14T20:10:00Z"/>
                <w:rFonts w:ascii="Times New Roman" w:hAnsi="Times New Roman" w:cs="Times New Roman"/>
                <w:b/>
                <w:bCs/>
                <w:color w:val="000000"/>
                <w:sz w:val="16"/>
                <w:szCs w:val="16"/>
                <w:lang w:val="en-GB"/>
              </w:rPr>
            </w:pPr>
            <w:del w:id="666"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Reward higher</w:delText>
              </w:r>
            </w:del>
          </w:p>
        </w:tc>
        <w:tc>
          <w:tcPr>
            <w:tcW w:w="714" w:type="dxa"/>
          </w:tcPr>
          <w:p w14:paraId="6D4E8960" w14:textId="40BD55C5" w:rsidR="00635C79" w:rsidRPr="009D2F94" w:rsidDel="003065F0" w:rsidRDefault="00000000">
            <w:pPr>
              <w:jc w:val="center"/>
              <w:rPr>
                <w:del w:id="667" w:author="Guillaume Chomicki" w:date="2022-11-14T20:10:00Z"/>
                <w:rFonts w:ascii="Times New Roman" w:hAnsi="Times New Roman" w:cs="Times New Roman"/>
                <w:b/>
                <w:bCs/>
                <w:color w:val="000000"/>
                <w:sz w:val="16"/>
                <w:szCs w:val="16"/>
                <w:lang w:val="en-GB"/>
              </w:rPr>
            </w:pPr>
            <w:del w:id="668"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No reward higher</w:delText>
              </w:r>
            </w:del>
          </w:p>
        </w:tc>
        <w:tc>
          <w:tcPr>
            <w:tcW w:w="306" w:type="dxa"/>
          </w:tcPr>
          <w:p w14:paraId="78F91019" w14:textId="491AFD70" w:rsidR="00635C79" w:rsidRPr="009D2F94" w:rsidDel="003065F0" w:rsidRDefault="00000000">
            <w:pPr>
              <w:jc w:val="center"/>
              <w:rPr>
                <w:del w:id="669" w:author="Guillaume Chomicki" w:date="2022-11-14T20:10:00Z"/>
                <w:rFonts w:ascii="Times New Roman" w:hAnsi="Times New Roman" w:cs="Times New Roman"/>
                <w:b/>
                <w:bCs/>
                <w:color w:val="000000"/>
                <w:sz w:val="16"/>
                <w:szCs w:val="16"/>
                <w:lang w:val="en-GB"/>
              </w:rPr>
            </w:pPr>
            <w:del w:id="670"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1176" w:type="dxa"/>
          </w:tcPr>
          <w:p w14:paraId="05EB8267" w14:textId="725A7B29" w:rsidR="00635C79" w:rsidRPr="009D2F94" w:rsidDel="003065F0" w:rsidRDefault="00000000">
            <w:pPr>
              <w:jc w:val="center"/>
              <w:rPr>
                <w:del w:id="671" w:author="Guillaume Chomicki" w:date="2022-11-14T20:10:00Z"/>
                <w:rFonts w:ascii="Times New Roman" w:hAnsi="Times New Roman" w:cs="Times New Roman"/>
                <w:b/>
                <w:bCs/>
                <w:color w:val="000000"/>
                <w:sz w:val="16"/>
                <w:szCs w:val="16"/>
                <w:lang w:val="en-GB"/>
              </w:rPr>
            </w:pPr>
            <w:del w:id="672"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Reward higher</w:delText>
              </w:r>
            </w:del>
          </w:p>
        </w:tc>
        <w:tc>
          <w:tcPr>
            <w:tcW w:w="759" w:type="dxa"/>
          </w:tcPr>
          <w:p w14:paraId="36F64B83" w14:textId="1EFB8745" w:rsidR="00635C79" w:rsidRPr="009D2F94" w:rsidDel="003065F0" w:rsidRDefault="00000000">
            <w:pPr>
              <w:jc w:val="center"/>
              <w:rPr>
                <w:del w:id="673" w:author="Guillaume Chomicki" w:date="2022-11-14T20:10:00Z"/>
                <w:rFonts w:ascii="Times New Roman" w:hAnsi="Times New Roman" w:cs="Times New Roman"/>
                <w:b/>
                <w:bCs/>
                <w:color w:val="000000"/>
                <w:sz w:val="16"/>
                <w:szCs w:val="16"/>
                <w:lang w:val="en-GB"/>
              </w:rPr>
            </w:pPr>
            <w:del w:id="674"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No Reward higher</w:delText>
              </w:r>
            </w:del>
          </w:p>
        </w:tc>
        <w:tc>
          <w:tcPr>
            <w:tcW w:w="705" w:type="dxa"/>
          </w:tcPr>
          <w:p w14:paraId="21BBACDE" w14:textId="1D8322E7" w:rsidR="00635C79" w:rsidRPr="009D2F94" w:rsidDel="003065F0" w:rsidRDefault="00000000">
            <w:pPr>
              <w:jc w:val="center"/>
              <w:rPr>
                <w:del w:id="675" w:author="Guillaume Chomicki" w:date="2022-11-14T20:10:00Z"/>
                <w:rFonts w:ascii="Times New Roman" w:hAnsi="Times New Roman" w:cs="Times New Roman"/>
                <w:b/>
                <w:bCs/>
                <w:color w:val="000000"/>
                <w:sz w:val="16"/>
                <w:szCs w:val="16"/>
                <w:lang w:val="en-GB"/>
              </w:rPr>
            </w:pPr>
            <w:del w:id="676"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1176" w:type="dxa"/>
          </w:tcPr>
          <w:p w14:paraId="37E3970B" w14:textId="5DEE9601" w:rsidR="00635C79" w:rsidRPr="009D2F94" w:rsidDel="003065F0" w:rsidRDefault="00000000">
            <w:pPr>
              <w:jc w:val="center"/>
              <w:rPr>
                <w:del w:id="677" w:author="Guillaume Chomicki" w:date="2022-11-14T20:10:00Z"/>
                <w:rFonts w:ascii="Times New Roman" w:hAnsi="Times New Roman" w:cs="Times New Roman"/>
                <w:b/>
                <w:bCs/>
                <w:color w:val="000000"/>
                <w:sz w:val="16"/>
                <w:szCs w:val="16"/>
                <w:lang w:val="en-GB"/>
              </w:rPr>
            </w:pPr>
            <w:del w:id="678"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Reward higher</w:delText>
              </w:r>
            </w:del>
          </w:p>
        </w:tc>
        <w:tc>
          <w:tcPr>
            <w:tcW w:w="759" w:type="dxa"/>
          </w:tcPr>
          <w:p w14:paraId="31264508" w14:textId="2F579A9A" w:rsidR="00635C79" w:rsidRPr="009D2F94" w:rsidDel="003065F0" w:rsidRDefault="00000000">
            <w:pPr>
              <w:jc w:val="center"/>
              <w:rPr>
                <w:del w:id="679" w:author="Guillaume Chomicki" w:date="2022-11-14T20:10:00Z"/>
                <w:rFonts w:ascii="Times New Roman" w:hAnsi="Times New Roman" w:cs="Times New Roman"/>
                <w:b/>
                <w:bCs/>
                <w:color w:val="000000"/>
                <w:sz w:val="16"/>
                <w:szCs w:val="16"/>
                <w:lang w:val="en-GB"/>
              </w:rPr>
            </w:pPr>
            <w:del w:id="680"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No Reward higher</w:delText>
              </w:r>
            </w:del>
          </w:p>
        </w:tc>
        <w:tc>
          <w:tcPr>
            <w:tcW w:w="661" w:type="dxa"/>
          </w:tcPr>
          <w:p w14:paraId="24331B0D" w14:textId="09B22146" w:rsidR="00635C79" w:rsidRPr="009D2F94" w:rsidDel="003065F0" w:rsidRDefault="00000000">
            <w:pPr>
              <w:jc w:val="center"/>
              <w:rPr>
                <w:del w:id="681" w:author="Guillaume Chomicki" w:date="2022-11-14T20:10:00Z"/>
                <w:rFonts w:ascii="Times New Roman" w:hAnsi="Times New Roman" w:cs="Times New Roman"/>
                <w:b/>
                <w:bCs/>
                <w:color w:val="000000"/>
                <w:sz w:val="16"/>
                <w:szCs w:val="16"/>
                <w:lang w:val="en-GB"/>
              </w:rPr>
            </w:pPr>
            <w:del w:id="682"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1176" w:type="dxa"/>
          </w:tcPr>
          <w:p w14:paraId="57A17EB7" w14:textId="237EBD3D" w:rsidR="00635C79" w:rsidRPr="009D2F94" w:rsidDel="003065F0" w:rsidRDefault="00000000">
            <w:pPr>
              <w:jc w:val="center"/>
              <w:rPr>
                <w:del w:id="683" w:author="Guillaume Chomicki" w:date="2022-11-14T20:10:00Z"/>
                <w:rFonts w:ascii="Times New Roman" w:hAnsi="Times New Roman" w:cs="Times New Roman"/>
                <w:b/>
                <w:bCs/>
                <w:color w:val="000000"/>
                <w:sz w:val="16"/>
                <w:szCs w:val="16"/>
                <w:lang w:val="en-GB"/>
              </w:rPr>
            </w:pPr>
            <w:del w:id="684"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Reward higher</w:delText>
              </w:r>
            </w:del>
          </w:p>
        </w:tc>
        <w:tc>
          <w:tcPr>
            <w:tcW w:w="812" w:type="dxa"/>
          </w:tcPr>
          <w:p w14:paraId="698706C6" w14:textId="24994CEA" w:rsidR="00635C79" w:rsidRPr="009D2F94" w:rsidDel="003065F0" w:rsidRDefault="00000000">
            <w:pPr>
              <w:jc w:val="center"/>
              <w:rPr>
                <w:del w:id="685" w:author="Guillaume Chomicki" w:date="2022-11-14T20:10:00Z"/>
                <w:rFonts w:ascii="Times New Roman" w:hAnsi="Times New Roman" w:cs="Times New Roman"/>
                <w:b/>
                <w:bCs/>
                <w:color w:val="000000"/>
                <w:sz w:val="16"/>
                <w:szCs w:val="16"/>
                <w:lang w:val="en-GB"/>
              </w:rPr>
            </w:pPr>
            <w:del w:id="686"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No Reward higher</w:delText>
              </w:r>
            </w:del>
          </w:p>
        </w:tc>
      </w:tr>
      <w:tr w:rsidR="00635C79" w:rsidRPr="009D2F94" w:rsidDel="003065F0" w14:paraId="2B265E29" w14:textId="773A3CFD">
        <w:trPr>
          <w:del w:id="687" w:author="Guillaume Chomicki" w:date="2022-11-14T20:10:00Z"/>
        </w:trPr>
        <w:tc>
          <w:tcPr>
            <w:tcW w:w="1243" w:type="dxa"/>
          </w:tcPr>
          <w:p w14:paraId="4FC92759" w14:textId="1341D911" w:rsidR="00635C79" w:rsidRPr="009D2F94" w:rsidDel="003065F0" w:rsidRDefault="00000000">
            <w:pPr>
              <w:rPr>
                <w:del w:id="688" w:author="Guillaume Chomicki" w:date="2022-11-14T20:10:00Z"/>
                <w:rFonts w:ascii="Times New Roman" w:hAnsi="Times New Roman" w:cs="Times New Roman"/>
                <w:b/>
                <w:bCs/>
                <w:color w:val="000000"/>
                <w:sz w:val="16"/>
                <w:szCs w:val="16"/>
                <w:lang w:val="en-GB"/>
              </w:rPr>
            </w:pPr>
            <w:del w:id="689" w:author="Guillaume Chomicki" w:date="2022-11-14T20:10:00Z">
              <w:r w:rsidRPr="009D2F94" w:rsidDel="003065F0">
                <w:rPr>
                  <w:rStyle w:val="Internetverknpfung"/>
                  <w:rFonts w:ascii="Times New Roman" w:hAnsi="Times New Roman" w:cs="Times New Roman"/>
                  <w:b/>
                  <w:bCs/>
                  <w:color w:val="000000"/>
                  <w:sz w:val="16"/>
                  <w:szCs w:val="16"/>
                  <w:highlight w:val="yellow"/>
                  <w:u w:val="none"/>
                  <w:lang w:val="en-GB"/>
                </w:rPr>
                <w:delText>Strategy</w:delText>
              </w:r>
            </w:del>
          </w:p>
        </w:tc>
        <w:tc>
          <w:tcPr>
            <w:tcW w:w="661" w:type="dxa"/>
          </w:tcPr>
          <w:p w14:paraId="72F75A45" w14:textId="55D55DA2" w:rsidR="00635C79" w:rsidRPr="009D2F94" w:rsidDel="003065F0" w:rsidRDefault="00000000">
            <w:pPr>
              <w:jc w:val="center"/>
              <w:rPr>
                <w:del w:id="690" w:author="Guillaume Chomicki" w:date="2022-11-14T20:10:00Z"/>
                <w:rFonts w:ascii="Times New Roman" w:hAnsi="Times New Roman" w:cs="Times New Roman"/>
                <w:b/>
                <w:bCs/>
                <w:color w:val="000000"/>
                <w:sz w:val="16"/>
                <w:szCs w:val="16"/>
                <w:lang w:val="en-GB"/>
              </w:rPr>
            </w:pPr>
            <w:del w:id="691"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759" w:type="dxa"/>
          </w:tcPr>
          <w:p w14:paraId="164EFA36" w14:textId="47EEF8D6" w:rsidR="00635C79" w:rsidRPr="009D2F94" w:rsidDel="003065F0" w:rsidRDefault="00000000">
            <w:pPr>
              <w:jc w:val="center"/>
              <w:rPr>
                <w:del w:id="692" w:author="Guillaume Chomicki" w:date="2022-11-14T20:10:00Z"/>
                <w:rFonts w:ascii="Times New Roman" w:hAnsi="Times New Roman" w:cs="Times New Roman"/>
                <w:b/>
                <w:bCs/>
                <w:color w:val="000000"/>
                <w:sz w:val="16"/>
                <w:szCs w:val="16"/>
                <w:lang w:val="en-GB"/>
              </w:rPr>
            </w:pPr>
            <w:del w:id="693"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714" w:type="dxa"/>
          </w:tcPr>
          <w:p w14:paraId="6EE1A7E1" w14:textId="127FDA4A" w:rsidR="00635C79" w:rsidRPr="009D2F94" w:rsidDel="003065F0" w:rsidRDefault="00000000">
            <w:pPr>
              <w:jc w:val="center"/>
              <w:rPr>
                <w:del w:id="694" w:author="Guillaume Chomicki" w:date="2022-11-14T20:10:00Z"/>
                <w:rFonts w:ascii="Times New Roman" w:hAnsi="Times New Roman" w:cs="Times New Roman"/>
                <w:b/>
                <w:bCs/>
                <w:color w:val="000000"/>
                <w:sz w:val="16"/>
                <w:szCs w:val="16"/>
                <w:lang w:val="en-GB"/>
              </w:rPr>
            </w:pPr>
            <w:del w:id="695"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306" w:type="dxa"/>
          </w:tcPr>
          <w:p w14:paraId="61F260C4" w14:textId="0DD24748" w:rsidR="00635C79" w:rsidRPr="009D2F94" w:rsidDel="003065F0" w:rsidRDefault="00000000">
            <w:pPr>
              <w:jc w:val="center"/>
              <w:rPr>
                <w:del w:id="696" w:author="Guillaume Chomicki" w:date="2022-11-14T20:10:00Z"/>
                <w:rFonts w:ascii="Times New Roman" w:hAnsi="Times New Roman" w:cs="Times New Roman"/>
                <w:b/>
                <w:bCs/>
                <w:color w:val="000000"/>
                <w:sz w:val="16"/>
                <w:szCs w:val="16"/>
                <w:lang w:val="en-GB"/>
              </w:rPr>
            </w:pPr>
            <w:del w:id="697"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1176" w:type="dxa"/>
          </w:tcPr>
          <w:p w14:paraId="2A772D20" w14:textId="03FC1B48" w:rsidR="00635C79" w:rsidRPr="009D2F94" w:rsidDel="003065F0" w:rsidRDefault="00000000">
            <w:pPr>
              <w:jc w:val="center"/>
              <w:rPr>
                <w:del w:id="698" w:author="Guillaume Chomicki" w:date="2022-11-14T20:10:00Z"/>
                <w:rFonts w:ascii="Times New Roman" w:hAnsi="Times New Roman" w:cs="Times New Roman"/>
                <w:b/>
                <w:bCs/>
                <w:color w:val="000000"/>
                <w:sz w:val="16"/>
                <w:szCs w:val="16"/>
                <w:lang w:val="en-GB"/>
              </w:rPr>
            </w:pPr>
            <w:del w:id="699"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Obligate higher</w:delText>
              </w:r>
            </w:del>
          </w:p>
        </w:tc>
        <w:tc>
          <w:tcPr>
            <w:tcW w:w="759" w:type="dxa"/>
          </w:tcPr>
          <w:p w14:paraId="390AEA02" w14:textId="55667129" w:rsidR="00635C79" w:rsidRPr="009D2F94" w:rsidDel="003065F0" w:rsidRDefault="00000000">
            <w:pPr>
              <w:jc w:val="center"/>
              <w:rPr>
                <w:del w:id="700" w:author="Guillaume Chomicki" w:date="2022-11-14T20:10:00Z"/>
                <w:rFonts w:ascii="Times New Roman" w:hAnsi="Times New Roman" w:cs="Times New Roman"/>
                <w:b/>
                <w:bCs/>
                <w:color w:val="000000"/>
                <w:sz w:val="16"/>
                <w:szCs w:val="16"/>
                <w:lang w:val="en-GB"/>
              </w:rPr>
            </w:pPr>
            <w:del w:id="701"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Lost higher</w:delText>
              </w:r>
            </w:del>
          </w:p>
        </w:tc>
        <w:tc>
          <w:tcPr>
            <w:tcW w:w="705" w:type="dxa"/>
          </w:tcPr>
          <w:p w14:paraId="72C03035" w14:textId="41BE7009" w:rsidR="00635C79" w:rsidRPr="009D2F94" w:rsidDel="003065F0" w:rsidRDefault="00000000">
            <w:pPr>
              <w:jc w:val="center"/>
              <w:rPr>
                <w:del w:id="702" w:author="Guillaume Chomicki" w:date="2022-11-14T20:10:00Z"/>
                <w:rFonts w:ascii="Times New Roman" w:hAnsi="Times New Roman" w:cs="Times New Roman"/>
                <w:b/>
                <w:bCs/>
                <w:color w:val="000000"/>
                <w:sz w:val="16"/>
                <w:szCs w:val="16"/>
                <w:lang w:val="en-GB"/>
              </w:rPr>
            </w:pPr>
            <w:del w:id="703"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1176" w:type="dxa"/>
          </w:tcPr>
          <w:p w14:paraId="52064728" w14:textId="536BAA8C" w:rsidR="00635C79" w:rsidRPr="009D2F94" w:rsidDel="003065F0" w:rsidRDefault="00000000">
            <w:pPr>
              <w:jc w:val="center"/>
              <w:rPr>
                <w:del w:id="704" w:author="Guillaume Chomicki" w:date="2022-11-14T20:10:00Z"/>
                <w:rFonts w:ascii="Times New Roman" w:hAnsi="Times New Roman" w:cs="Times New Roman"/>
                <w:b/>
                <w:bCs/>
                <w:color w:val="000000"/>
                <w:sz w:val="16"/>
                <w:szCs w:val="16"/>
                <w:lang w:val="en-GB"/>
              </w:rPr>
            </w:pPr>
            <w:del w:id="705"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Obligate higher</w:delText>
              </w:r>
            </w:del>
          </w:p>
        </w:tc>
        <w:tc>
          <w:tcPr>
            <w:tcW w:w="759" w:type="dxa"/>
          </w:tcPr>
          <w:p w14:paraId="55E4A491" w14:textId="647AA814" w:rsidR="00635C79" w:rsidRPr="009D2F94" w:rsidDel="003065F0" w:rsidRDefault="00635C79">
            <w:pPr>
              <w:jc w:val="center"/>
              <w:rPr>
                <w:del w:id="706" w:author="Guillaume Chomicki" w:date="2022-11-14T20:10:00Z"/>
                <w:rFonts w:ascii="Times New Roman" w:hAnsi="Times New Roman" w:cs="Times New Roman"/>
                <w:b/>
                <w:bCs/>
                <w:color w:val="000000"/>
                <w:sz w:val="16"/>
                <w:szCs w:val="16"/>
                <w:lang w:val="en-GB"/>
              </w:rPr>
            </w:pPr>
          </w:p>
        </w:tc>
        <w:tc>
          <w:tcPr>
            <w:tcW w:w="661" w:type="dxa"/>
          </w:tcPr>
          <w:p w14:paraId="3F8A431D" w14:textId="19B3FD0E" w:rsidR="00635C79" w:rsidRPr="009D2F94" w:rsidDel="003065F0" w:rsidRDefault="00000000">
            <w:pPr>
              <w:jc w:val="center"/>
              <w:rPr>
                <w:del w:id="707" w:author="Guillaume Chomicki" w:date="2022-11-14T20:10:00Z"/>
                <w:rFonts w:ascii="Times New Roman" w:hAnsi="Times New Roman" w:cs="Times New Roman"/>
                <w:b/>
                <w:bCs/>
                <w:color w:val="000000"/>
                <w:sz w:val="16"/>
                <w:szCs w:val="16"/>
                <w:lang w:val="en-GB"/>
              </w:rPr>
            </w:pPr>
            <w:del w:id="708"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1176" w:type="dxa"/>
          </w:tcPr>
          <w:p w14:paraId="363D93B7" w14:textId="74AE8970" w:rsidR="00635C79" w:rsidRPr="009D2F94" w:rsidDel="003065F0" w:rsidRDefault="00000000">
            <w:pPr>
              <w:jc w:val="center"/>
              <w:rPr>
                <w:del w:id="709" w:author="Guillaume Chomicki" w:date="2022-11-14T20:10:00Z"/>
                <w:rFonts w:ascii="Times New Roman" w:hAnsi="Times New Roman" w:cs="Times New Roman"/>
                <w:b/>
                <w:bCs/>
                <w:color w:val="000000"/>
                <w:sz w:val="16"/>
                <w:szCs w:val="16"/>
                <w:lang w:val="en-GB"/>
              </w:rPr>
            </w:pPr>
            <w:del w:id="710"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Obligate higher</w:delText>
              </w:r>
            </w:del>
          </w:p>
        </w:tc>
        <w:tc>
          <w:tcPr>
            <w:tcW w:w="812" w:type="dxa"/>
          </w:tcPr>
          <w:p w14:paraId="7358A7B2" w14:textId="100A53B7" w:rsidR="00635C79" w:rsidRPr="009D2F94" w:rsidDel="003065F0" w:rsidRDefault="00000000">
            <w:pPr>
              <w:jc w:val="center"/>
              <w:rPr>
                <w:del w:id="711" w:author="Guillaume Chomicki" w:date="2022-11-14T20:10:00Z"/>
                <w:rFonts w:ascii="Times New Roman" w:hAnsi="Times New Roman" w:cs="Times New Roman"/>
                <w:b/>
                <w:bCs/>
                <w:color w:val="000000"/>
                <w:sz w:val="16"/>
                <w:szCs w:val="16"/>
                <w:lang w:val="en-GB"/>
              </w:rPr>
            </w:pPr>
            <w:del w:id="712"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Facult higher</w:delText>
              </w:r>
            </w:del>
          </w:p>
        </w:tc>
      </w:tr>
      <w:tr w:rsidR="00635C79" w:rsidRPr="009D2F94" w:rsidDel="003065F0" w14:paraId="69EB4F7A" w14:textId="215F8025">
        <w:trPr>
          <w:del w:id="713" w:author="Guillaume Chomicki" w:date="2022-11-14T20:10:00Z"/>
        </w:trPr>
        <w:tc>
          <w:tcPr>
            <w:tcW w:w="1243" w:type="dxa"/>
          </w:tcPr>
          <w:p w14:paraId="79F72687" w14:textId="682F20DA" w:rsidR="00635C79" w:rsidRPr="009D2F94" w:rsidDel="003065F0" w:rsidRDefault="00000000">
            <w:pPr>
              <w:rPr>
                <w:del w:id="714" w:author="Guillaume Chomicki" w:date="2022-11-14T20:10:00Z"/>
                <w:rFonts w:ascii="Times New Roman" w:hAnsi="Times New Roman" w:cs="Times New Roman"/>
                <w:b/>
                <w:bCs/>
                <w:color w:val="000000"/>
                <w:sz w:val="16"/>
                <w:szCs w:val="16"/>
                <w:lang w:val="en-GB"/>
              </w:rPr>
            </w:pPr>
            <w:del w:id="715"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Warts</w:delText>
              </w:r>
            </w:del>
          </w:p>
        </w:tc>
        <w:tc>
          <w:tcPr>
            <w:tcW w:w="661" w:type="dxa"/>
          </w:tcPr>
          <w:p w14:paraId="198E0EDE" w14:textId="374B5588" w:rsidR="00635C79" w:rsidRPr="009D2F94" w:rsidDel="003065F0" w:rsidRDefault="00000000">
            <w:pPr>
              <w:jc w:val="center"/>
              <w:rPr>
                <w:del w:id="716" w:author="Guillaume Chomicki" w:date="2022-11-14T20:10:00Z"/>
                <w:rFonts w:ascii="Times New Roman" w:hAnsi="Times New Roman" w:cs="Times New Roman"/>
                <w:b/>
                <w:bCs/>
                <w:color w:val="000000"/>
                <w:sz w:val="16"/>
                <w:szCs w:val="16"/>
                <w:lang w:val="en-GB"/>
              </w:rPr>
            </w:pPr>
            <w:del w:id="717"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759" w:type="dxa"/>
          </w:tcPr>
          <w:p w14:paraId="79DD1E01" w14:textId="584FE8DE" w:rsidR="00635C79" w:rsidRPr="009D2F94" w:rsidDel="003065F0" w:rsidRDefault="00000000">
            <w:pPr>
              <w:jc w:val="center"/>
              <w:rPr>
                <w:del w:id="718" w:author="Guillaume Chomicki" w:date="2022-11-14T20:10:00Z"/>
                <w:rFonts w:ascii="Times New Roman" w:hAnsi="Times New Roman" w:cs="Times New Roman"/>
                <w:b/>
                <w:bCs/>
                <w:color w:val="000000"/>
                <w:sz w:val="16"/>
                <w:szCs w:val="16"/>
                <w:lang w:val="en-GB"/>
              </w:rPr>
            </w:pPr>
            <w:del w:id="719"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714" w:type="dxa"/>
          </w:tcPr>
          <w:p w14:paraId="32D517E2" w14:textId="41DAC9C1" w:rsidR="00635C79" w:rsidRPr="009D2F94" w:rsidDel="003065F0" w:rsidRDefault="00000000">
            <w:pPr>
              <w:jc w:val="center"/>
              <w:rPr>
                <w:del w:id="720" w:author="Guillaume Chomicki" w:date="2022-11-14T20:10:00Z"/>
                <w:rFonts w:ascii="Times New Roman" w:hAnsi="Times New Roman" w:cs="Times New Roman"/>
                <w:b/>
                <w:bCs/>
                <w:color w:val="000000"/>
                <w:sz w:val="16"/>
                <w:szCs w:val="16"/>
                <w:lang w:val="en-GB"/>
              </w:rPr>
            </w:pPr>
            <w:del w:id="721"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306" w:type="dxa"/>
          </w:tcPr>
          <w:p w14:paraId="3401F4F8" w14:textId="5C72DF36" w:rsidR="00635C79" w:rsidRPr="009D2F94" w:rsidDel="003065F0" w:rsidRDefault="00000000">
            <w:pPr>
              <w:jc w:val="center"/>
              <w:rPr>
                <w:del w:id="722" w:author="Guillaume Chomicki" w:date="2022-11-14T20:10:00Z"/>
                <w:rFonts w:ascii="Times New Roman" w:hAnsi="Times New Roman" w:cs="Times New Roman"/>
                <w:b/>
                <w:bCs/>
                <w:color w:val="000000"/>
                <w:sz w:val="16"/>
                <w:szCs w:val="16"/>
                <w:lang w:val="en-GB"/>
              </w:rPr>
            </w:pPr>
            <w:del w:id="723"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1176" w:type="dxa"/>
          </w:tcPr>
          <w:p w14:paraId="4A1FACF4" w14:textId="553CB3A7" w:rsidR="00635C79" w:rsidRPr="009D2F94" w:rsidDel="003065F0" w:rsidRDefault="00000000">
            <w:pPr>
              <w:jc w:val="center"/>
              <w:rPr>
                <w:del w:id="724" w:author="Guillaume Chomicki" w:date="2022-11-14T20:10:00Z"/>
                <w:rFonts w:ascii="Times New Roman" w:hAnsi="Times New Roman" w:cs="Times New Roman"/>
                <w:b/>
                <w:bCs/>
                <w:color w:val="000000"/>
                <w:sz w:val="16"/>
                <w:szCs w:val="16"/>
                <w:lang w:val="en-GB"/>
              </w:rPr>
            </w:pPr>
            <w:del w:id="725"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Differentiated higher</w:delText>
              </w:r>
            </w:del>
          </w:p>
        </w:tc>
        <w:tc>
          <w:tcPr>
            <w:tcW w:w="759" w:type="dxa"/>
          </w:tcPr>
          <w:p w14:paraId="3C3AE4D5" w14:textId="63EBF5A0" w:rsidR="00635C79" w:rsidRPr="009D2F94" w:rsidDel="003065F0" w:rsidRDefault="00000000">
            <w:pPr>
              <w:jc w:val="center"/>
              <w:rPr>
                <w:del w:id="726" w:author="Guillaume Chomicki" w:date="2022-11-14T20:10:00Z"/>
                <w:rFonts w:ascii="Times New Roman" w:hAnsi="Times New Roman" w:cs="Times New Roman"/>
                <w:b/>
                <w:bCs/>
                <w:color w:val="000000"/>
                <w:sz w:val="16"/>
                <w:szCs w:val="16"/>
                <w:lang w:val="en-GB"/>
              </w:rPr>
            </w:pPr>
            <w:del w:id="727"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Lost slightly higher</w:delText>
              </w:r>
            </w:del>
          </w:p>
        </w:tc>
        <w:tc>
          <w:tcPr>
            <w:tcW w:w="705" w:type="dxa"/>
          </w:tcPr>
          <w:p w14:paraId="3A699134" w14:textId="650856DF" w:rsidR="00635C79" w:rsidRPr="009D2F94" w:rsidDel="003065F0" w:rsidRDefault="00000000">
            <w:pPr>
              <w:jc w:val="center"/>
              <w:rPr>
                <w:del w:id="728" w:author="Guillaume Chomicki" w:date="2022-11-14T20:10:00Z"/>
                <w:rFonts w:ascii="Times New Roman" w:hAnsi="Times New Roman" w:cs="Times New Roman"/>
                <w:b/>
                <w:bCs/>
                <w:color w:val="000000"/>
                <w:sz w:val="16"/>
                <w:szCs w:val="16"/>
                <w:lang w:val="en-GB"/>
              </w:rPr>
            </w:pPr>
            <w:del w:id="729"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1176" w:type="dxa"/>
          </w:tcPr>
          <w:p w14:paraId="7EF438DA" w14:textId="7FE3E26E" w:rsidR="00635C79" w:rsidRPr="009D2F94" w:rsidDel="003065F0" w:rsidRDefault="00000000">
            <w:pPr>
              <w:jc w:val="center"/>
              <w:rPr>
                <w:del w:id="730" w:author="Guillaume Chomicki" w:date="2022-11-14T20:10:00Z"/>
                <w:rFonts w:ascii="Times New Roman" w:hAnsi="Times New Roman" w:cs="Times New Roman"/>
                <w:b/>
                <w:bCs/>
                <w:color w:val="000000"/>
                <w:sz w:val="16"/>
                <w:szCs w:val="16"/>
                <w:lang w:val="en-GB"/>
              </w:rPr>
            </w:pPr>
            <w:del w:id="731"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Differentiated higher</w:delText>
              </w:r>
            </w:del>
          </w:p>
        </w:tc>
        <w:tc>
          <w:tcPr>
            <w:tcW w:w="759" w:type="dxa"/>
          </w:tcPr>
          <w:p w14:paraId="7A35EF8A" w14:textId="1B0E99F9" w:rsidR="00635C79" w:rsidRPr="009D2F94" w:rsidDel="003065F0" w:rsidRDefault="00000000">
            <w:pPr>
              <w:jc w:val="center"/>
              <w:rPr>
                <w:del w:id="732" w:author="Guillaume Chomicki" w:date="2022-11-14T20:10:00Z"/>
                <w:rFonts w:ascii="Times New Roman" w:hAnsi="Times New Roman" w:cs="Times New Roman"/>
                <w:b/>
                <w:bCs/>
                <w:color w:val="000000"/>
                <w:sz w:val="16"/>
                <w:szCs w:val="16"/>
                <w:lang w:val="en-GB"/>
              </w:rPr>
            </w:pPr>
            <w:del w:id="733"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661" w:type="dxa"/>
          </w:tcPr>
          <w:p w14:paraId="02337427" w14:textId="1701E5F0" w:rsidR="00635C79" w:rsidRPr="009D2F94" w:rsidDel="003065F0" w:rsidRDefault="00000000">
            <w:pPr>
              <w:jc w:val="center"/>
              <w:rPr>
                <w:del w:id="734" w:author="Guillaume Chomicki" w:date="2022-11-14T20:10:00Z"/>
                <w:rFonts w:ascii="Times New Roman" w:hAnsi="Times New Roman" w:cs="Times New Roman"/>
                <w:b/>
                <w:bCs/>
                <w:color w:val="000000"/>
                <w:sz w:val="16"/>
                <w:szCs w:val="16"/>
                <w:lang w:val="en-GB"/>
              </w:rPr>
            </w:pPr>
            <w:del w:id="735"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1176" w:type="dxa"/>
          </w:tcPr>
          <w:p w14:paraId="0AFBA8C1" w14:textId="0616C083" w:rsidR="00635C79" w:rsidRPr="009D2F94" w:rsidDel="003065F0" w:rsidRDefault="00000000">
            <w:pPr>
              <w:jc w:val="center"/>
              <w:rPr>
                <w:del w:id="736" w:author="Guillaume Chomicki" w:date="2022-11-14T20:10:00Z"/>
                <w:rFonts w:ascii="Times New Roman" w:hAnsi="Times New Roman" w:cs="Times New Roman"/>
                <w:b/>
                <w:bCs/>
                <w:color w:val="000000"/>
                <w:sz w:val="16"/>
                <w:szCs w:val="16"/>
                <w:lang w:val="en-GB"/>
              </w:rPr>
            </w:pPr>
            <w:del w:id="737"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Differentiated higher</w:delText>
              </w:r>
            </w:del>
          </w:p>
        </w:tc>
        <w:tc>
          <w:tcPr>
            <w:tcW w:w="812" w:type="dxa"/>
          </w:tcPr>
          <w:p w14:paraId="7385AA83" w14:textId="163F9C65" w:rsidR="00635C79" w:rsidRPr="009D2F94" w:rsidDel="003065F0" w:rsidRDefault="00000000">
            <w:pPr>
              <w:jc w:val="center"/>
              <w:rPr>
                <w:del w:id="738" w:author="Guillaume Chomicki" w:date="2022-11-14T20:10:00Z"/>
                <w:rFonts w:ascii="Times New Roman" w:hAnsi="Times New Roman" w:cs="Times New Roman"/>
                <w:b/>
                <w:bCs/>
                <w:color w:val="000000"/>
                <w:sz w:val="16"/>
                <w:szCs w:val="16"/>
                <w:lang w:val="en-GB"/>
              </w:rPr>
            </w:pPr>
            <w:del w:id="739"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Variable higher</w:delText>
              </w:r>
            </w:del>
          </w:p>
        </w:tc>
      </w:tr>
      <w:tr w:rsidR="00635C79" w:rsidRPr="009D2F94" w:rsidDel="003065F0" w14:paraId="4EB3D77F" w14:textId="6531D699">
        <w:trPr>
          <w:del w:id="740" w:author="Guillaume Chomicki" w:date="2022-11-14T20:10:00Z"/>
        </w:trPr>
        <w:tc>
          <w:tcPr>
            <w:tcW w:w="1243" w:type="dxa"/>
          </w:tcPr>
          <w:p w14:paraId="0354DB9B" w14:textId="60935496" w:rsidR="00635C79" w:rsidRPr="009D2F94" w:rsidDel="003065F0" w:rsidRDefault="00000000">
            <w:pPr>
              <w:rPr>
                <w:del w:id="741" w:author="Guillaume Chomicki" w:date="2022-11-14T20:10:00Z"/>
                <w:rFonts w:ascii="Times New Roman" w:hAnsi="Times New Roman" w:cs="Times New Roman"/>
                <w:b/>
                <w:bCs/>
                <w:color w:val="000000"/>
                <w:sz w:val="16"/>
                <w:szCs w:val="16"/>
                <w:lang w:val="en-GB"/>
              </w:rPr>
            </w:pPr>
            <w:del w:id="742"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Entrance holes</w:delText>
              </w:r>
            </w:del>
          </w:p>
        </w:tc>
        <w:tc>
          <w:tcPr>
            <w:tcW w:w="661" w:type="dxa"/>
          </w:tcPr>
          <w:p w14:paraId="69798C71" w14:textId="7C9629D6" w:rsidR="00635C79" w:rsidRPr="009D2F94" w:rsidDel="003065F0" w:rsidRDefault="00000000">
            <w:pPr>
              <w:jc w:val="center"/>
              <w:rPr>
                <w:del w:id="743" w:author="Guillaume Chomicki" w:date="2022-11-14T20:10:00Z"/>
                <w:rFonts w:ascii="Times New Roman" w:hAnsi="Times New Roman" w:cs="Times New Roman"/>
                <w:b/>
                <w:bCs/>
                <w:color w:val="000000"/>
                <w:sz w:val="16"/>
                <w:szCs w:val="16"/>
                <w:lang w:val="en-GB"/>
              </w:rPr>
            </w:pPr>
            <w:del w:id="744"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759" w:type="dxa"/>
          </w:tcPr>
          <w:p w14:paraId="770DC1A9" w14:textId="71106A59" w:rsidR="00635C79" w:rsidRPr="009D2F94" w:rsidDel="003065F0" w:rsidRDefault="00000000">
            <w:pPr>
              <w:jc w:val="center"/>
              <w:rPr>
                <w:del w:id="745" w:author="Guillaume Chomicki" w:date="2022-11-14T20:10:00Z"/>
                <w:rFonts w:ascii="Times New Roman" w:hAnsi="Times New Roman" w:cs="Times New Roman"/>
                <w:b/>
                <w:bCs/>
                <w:color w:val="000000"/>
                <w:sz w:val="16"/>
                <w:szCs w:val="16"/>
                <w:lang w:val="en-GB"/>
              </w:rPr>
            </w:pPr>
            <w:del w:id="746"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714" w:type="dxa"/>
          </w:tcPr>
          <w:p w14:paraId="65CB75D7" w14:textId="535D16F7" w:rsidR="00635C79" w:rsidRPr="009D2F94" w:rsidDel="003065F0" w:rsidRDefault="00000000">
            <w:pPr>
              <w:jc w:val="center"/>
              <w:rPr>
                <w:del w:id="747" w:author="Guillaume Chomicki" w:date="2022-11-14T20:10:00Z"/>
                <w:rFonts w:ascii="Times New Roman" w:hAnsi="Times New Roman" w:cs="Times New Roman"/>
                <w:b/>
                <w:bCs/>
                <w:color w:val="000000"/>
                <w:sz w:val="16"/>
                <w:szCs w:val="16"/>
                <w:lang w:val="en-GB"/>
              </w:rPr>
            </w:pPr>
            <w:del w:id="748"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306" w:type="dxa"/>
          </w:tcPr>
          <w:p w14:paraId="4974A647" w14:textId="7CA9C774" w:rsidR="00635C79" w:rsidRPr="009D2F94" w:rsidDel="003065F0" w:rsidRDefault="00000000">
            <w:pPr>
              <w:jc w:val="center"/>
              <w:rPr>
                <w:del w:id="749" w:author="Guillaume Chomicki" w:date="2022-11-14T20:10:00Z"/>
                <w:rFonts w:ascii="Times New Roman" w:hAnsi="Times New Roman" w:cs="Times New Roman"/>
                <w:b/>
                <w:bCs/>
                <w:color w:val="000000"/>
                <w:sz w:val="16"/>
                <w:szCs w:val="16"/>
                <w:lang w:val="en-GB"/>
              </w:rPr>
            </w:pPr>
            <w:del w:id="750"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1176" w:type="dxa"/>
          </w:tcPr>
          <w:p w14:paraId="1B1BBE39" w14:textId="4E5016CC" w:rsidR="00635C79" w:rsidRPr="009D2F94" w:rsidDel="003065F0" w:rsidRDefault="00000000">
            <w:pPr>
              <w:jc w:val="center"/>
              <w:rPr>
                <w:del w:id="751" w:author="Guillaume Chomicki" w:date="2022-11-14T20:10:00Z"/>
                <w:rFonts w:ascii="Times New Roman" w:hAnsi="Times New Roman" w:cs="Times New Roman"/>
                <w:b/>
                <w:bCs/>
                <w:color w:val="000000"/>
                <w:sz w:val="16"/>
                <w:szCs w:val="16"/>
                <w:lang w:val="en-GB"/>
              </w:rPr>
            </w:pPr>
            <w:del w:id="752" w:author="Guillaume Chomicki" w:date="2022-11-14T20:10:00Z">
              <w:r w:rsidRPr="009D2F94" w:rsidDel="003065F0">
                <w:rPr>
                  <w:rFonts w:ascii="Times New Roman" w:hAnsi="Times New Roman" w:cs="Times New Roman"/>
                  <w:sz w:val="17"/>
                  <w:szCs w:val="17"/>
                  <w:lang w:val="en-GB"/>
                </w:rPr>
                <w:delText xml:space="preserve">oneLbase </w:delText>
              </w:r>
              <w:r w:rsidRPr="009D2F94" w:rsidDel="003065F0">
                <w:rPr>
                  <w:sz w:val="17"/>
                  <w:szCs w:val="17"/>
                  <w:lang w:val="en-GB"/>
                  <w:rPrChange w:id="753" w:author="Guillaume Chomicki" w:date="2022-10-05T14:56:00Z">
                    <w:rPr>
                      <w:sz w:val="17"/>
                      <w:szCs w:val="17"/>
                    </w:rPr>
                  </w:rPrChange>
                </w:rPr>
                <w:delText>higher</w:delText>
              </w:r>
            </w:del>
          </w:p>
        </w:tc>
        <w:tc>
          <w:tcPr>
            <w:tcW w:w="759" w:type="dxa"/>
          </w:tcPr>
          <w:p w14:paraId="125D4EAD" w14:textId="767378DB" w:rsidR="00635C79" w:rsidRPr="009D2F94" w:rsidDel="003065F0" w:rsidRDefault="00000000">
            <w:pPr>
              <w:jc w:val="center"/>
              <w:rPr>
                <w:del w:id="754" w:author="Guillaume Chomicki" w:date="2022-11-14T20:10:00Z"/>
                <w:rFonts w:ascii="Times New Roman" w:hAnsi="Times New Roman" w:cs="Times New Roman"/>
                <w:b/>
                <w:bCs/>
                <w:color w:val="000000"/>
                <w:sz w:val="16"/>
                <w:szCs w:val="16"/>
                <w:lang w:val="en-GB"/>
              </w:rPr>
            </w:pPr>
            <w:del w:id="755"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705" w:type="dxa"/>
          </w:tcPr>
          <w:p w14:paraId="209FFEA5" w14:textId="0E4A4448" w:rsidR="00635C79" w:rsidRPr="009D2F94" w:rsidDel="003065F0" w:rsidRDefault="00000000">
            <w:pPr>
              <w:jc w:val="center"/>
              <w:rPr>
                <w:del w:id="756" w:author="Guillaume Chomicki" w:date="2022-11-14T20:10:00Z"/>
                <w:rFonts w:ascii="Times New Roman" w:hAnsi="Times New Roman" w:cs="Times New Roman"/>
                <w:b/>
                <w:bCs/>
                <w:color w:val="000000"/>
                <w:sz w:val="16"/>
                <w:szCs w:val="16"/>
                <w:lang w:val="en-GB"/>
              </w:rPr>
            </w:pPr>
            <w:del w:id="757"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1176" w:type="dxa"/>
          </w:tcPr>
          <w:p w14:paraId="34F8B178" w14:textId="05CDD110" w:rsidR="00635C79" w:rsidRPr="009D2F94" w:rsidDel="003065F0" w:rsidRDefault="00000000">
            <w:pPr>
              <w:jc w:val="center"/>
              <w:rPr>
                <w:del w:id="758" w:author="Guillaume Chomicki" w:date="2022-11-14T20:10:00Z"/>
                <w:rFonts w:ascii="Times New Roman" w:hAnsi="Times New Roman" w:cs="Times New Roman"/>
                <w:b/>
                <w:bCs/>
                <w:color w:val="000000"/>
                <w:sz w:val="16"/>
                <w:szCs w:val="16"/>
                <w:lang w:val="en-GB"/>
              </w:rPr>
            </w:pPr>
            <w:del w:id="759" w:author="Guillaume Chomicki" w:date="2022-11-14T20:10:00Z">
              <w:r w:rsidRPr="009D2F94" w:rsidDel="003065F0">
                <w:rPr>
                  <w:rFonts w:ascii="Times New Roman" w:hAnsi="Times New Roman" w:cs="Times New Roman"/>
                  <w:sz w:val="17"/>
                  <w:szCs w:val="17"/>
                  <w:lang w:val="en-GB"/>
                </w:rPr>
                <w:delText xml:space="preserve">oneLbase </w:delText>
              </w:r>
              <w:r w:rsidRPr="009D2F94" w:rsidDel="003065F0">
                <w:rPr>
                  <w:sz w:val="17"/>
                  <w:szCs w:val="17"/>
                  <w:lang w:val="en-GB"/>
                  <w:rPrChange w:id="760" w:author="Guillaume Chomicki" w:date="2022-10-05T14:56:00Z">
                    <w:rPr>
                      <w:sz w:val="17"/>
                      <w:szCs w:val="17"/>
                    </w:rPr>
                  </w:rPrChange>
                </w:rPr>
                <w:delText>higher</w:delText>
              </w:r>
            </w:del>
          </w:p>
        </w:tc>
        <w:tc>
          <w:tcPr>
            <w:tcW w:w="759" w:type="dxa"/>
          </w:tcPr>
          <w:p w14:paraId="43BD24E8" w14:textId="20F8F67C" w:rsidR="00635C79" w:rsidRPr="009D2F94" w:rsidDel="003065F0" w:rsidRDefault="00000000">
            <w:pPr>
              <w:jc w:val="center"/>
              <w:rPr>
                <w:del w:id="761" w:author="Guillaume Chomicki" w:date="2022-11-14T20:10:00Z"/>
                <w:rFonts w:ascii="Times New Roman" w:hAnsi="Times New Roman" w:cs="Times New Roman"/>
                <w:b/>
                <w:bCs/>
                <w:color w:val="000000"/>
                <w:sz w:val="16"/>
                <w:szCs w:val="16"/>
                <w:lang w:val="en-GB"/>
              </w:rPr>
            </w:pPr>
            <w:del w:id="762"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661" w:type="dxa"/>
          </w:tcPr>
          <w:p w14:paraId="4A3DA9BA" w14:textId="5744DD55" w:rsidR="00635C79" w:rsidRPr="009D2F94" w:rsidDel="003065F0" w:rsidRDefault="00000000">
            <w:pPr>
              <w:jc w:val="center"/>
              <w:rPr>
                <w:del w:id="763" w:author="Guillaume Chomicki" w:date="2022-11-14T20:10:00Z"/>
                <w:rFonts w:ascii="Times New Roman" w:hAnsi="Times New Roman" w:cs="Times New Roman"/>
                <w:b/>
                <w:bCs/>
                <w:color w:val="000000"/>
                <w:sz w:val="16"/>
                <w:szCs w:val="16"/>
                <w:lang w:val="en-GB"/>
              </w:rPr>
            </w:pPr>
            <w:del w:id="764"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w:delText>
              </w:r>
            </w:del>
          </w:p>
        </w:tc>
        <w:tc>
          <w:tcPr>
            <w:tcW w:w="1176" w:type="dxa"/>
          </w:tcPr>
          <w:p w14:paraId="3AA52F6B" w14:textId="69C5EBC6" w:rsidR="00635C79" w:rsidRPr="009D2F94" w:rsidDel="003065F0" w:rsidRDefault="00000000">
            <w:pPr>
              <w:jc w:val="center"/>
              <w:rPr>
                <w:del w:id="765" w:author="Guillaume Chomicki" w:date="2022-11-14T20:10:00Z"/>
                <w:rFonts w:ascii="Times New Roman" w:hAnsi="Times New Roman" w:cs="Times New Roman"/>
                <w:b/>
                <w:bCs/>
                <w:color w:val="000000"/>
                <w:sz w:val="16"/>
                <w:szCs w:val="16"/>
                <w:lang w:val="en-GB"/>
              </w:rPr>
            </w:pPr>
            <w:del w:id="766" w:author="Guillaume Chomicki" w:date="2022-11-14T20:10:00Z">
              <w:r w:rsidRPr="009D2F94" w:rsidDel="003065F0">
                <w:rPr>
                  <w:rFonts w:ascii="Times New Roman" w:hAnsi="Times New Roman" w:cs="Times New Roman"/>
                  <w:sz w:val="17"/>
                  <w:szCs w:val="17"/>
                  <w:lang w:val="en-GB"/>
                </w:rPr>
                <w:delText xml:space="preserve">oneLbase </w:delText>
              </w:r>
              <w:r w:rsidRPr="009D2F94" w:rsidDel="003065F0">
                <w:rPr>
                  <w:sz w:val="17"/>
                  <w:szCs w:val="17"/>
                  <w:lang w:val="en-GB"/>
                  <w:rPrChange w:id="767" w:author="Guillaume Chomicki" w:date="2022-10-05T14:56:00Z">
                    <w:rPr>
                      <w:sz w:val="17"/>
                      <w:szCs w:val="17"/>
                    </w:rPr>
                  </w:rPrChange>
                </w:rPr>
                <w:delText>higher</w:delText>
              </w:r>
            </w:del>
          </w:p>
        </w:tc>
        <w:tc>
          <w:tcPr>
            <w:tcW w:w="812" w:type="dxa"/>
          </w:tcPr>
          <w:p w14:paraId="6E18F675" w14:textId="4F32A6B2" w:rsidR="00635C79" w:rsidRPr="009D2F94" w:rsidDel="003065F0" w:rsidRDefault="00000000">
            <w:pPr>
              <w:jc w:val="center"/>
              <w:rPr>
                <w:del w:id="768" w:author="Guillaume Chomicki" w:date="2022-11-14T20:10:00Z"/>
                <w:rFonts w:ascii="Times New Roman" w:hAnsi="Times New Roman" w:cs="Times New Roman"/>
                <w:b/>
                <w:bCs/>
                <w:color w:val="000000"/>
                <w:sz w:val="16"/>
                <w:szCs w:val="16"/>
                <w:lang w:val="en-GB"/>
              </w:rPr>
            </w:pPr>
            <w:del w:id="769" w:author="Guillaume Chomicki" w:date="2022-11-14T20:10:00Z">
              <w:r w:rsidRPr="009D2F94" w:rsidDel="003065F0">
                <w:rPr>
                  <w:rStyle w:val="Internetverknpfung"/>
                  <w:rFonts w:ascii="Times New Roman" w:hAnsi="Times New Roman" w:cs="Times New Roman"/>
                  <w:b/>
                  <w:bCs/>
                  <w:color w:val="000000"/>
                  <w:sz w:val="16"/>
                  <w:szCs w:val="16"/>
                  <w:u w:val="none"/>
                  <w:lang w:val="en-GB"/>
                </w:rPr>
                <w:delText>Several large base slightly higher</w:delText>
              </w:r>
            </w:del>
          </w:p>
        </w:tc>
      </w:tr>
    </w:tbl>
    <w:p w14:paraId="645EF9AD" w14:textId="4402A6EA" w:rsidR="00635C79" w:rsidRPr="009D2F94" w:rsidDel="003065F0" w:rsidRDefault="00635C79">
      <w:pPr>
        <w:rPr>
          <w:del w:id="770" w:author="Guillaume Chomicki" w:date="2022-11-14T20:10:00Z"/>
          <w:rFonts w:ascii="Times New Roman" w:hAnsi="Times New Roman" w:cs="Times New Roman"/>
          <w:b/>
          <w:bCs/>
          <w:color w:val="000000"/>
          <w:lang w:val="en-GB"/>
        </w:rPr>
      </w:pPr>
    </w:p>
    <w:p w14:paraId="2A9D5A2F" w14:textId="24BD35DA" w:rsidR="00635C79" w:rsidRPr="009D2F94" w:rsidDel="003065F0" w:rsidRDefault="00000000">
      <w:pPr>
        <w:rPr>
          <w:del w:id="771" w:author="Guillaume Chomicki" w:date="2022-11-14T20:13:00Z"/>
          <w:rFonts w:ascii="Times New Roman" w:hAnsi="Times New Roman" w:cs="Times New Roman"/>
          <w:color w:val="000000"/>
          <w:lang w:val="en-GB"/>
        </w:rPr>
      </w:pPr>
      <w:del w:id="772" w:author="Guillaume Chomicki" w:date="2022-11-14T20:13:00Z">
        <w:r w:rsidRPr="004979E5" w:rsidDel="003065F0">
          <w:rPr>
            <w:rStyle w:val="Internetverknpfung"/>
            <w:rFonts w:ascii="Times New Roman" w:hAnsi="Times New Roman" w:cs="Times New Roman"/>
            <w:b/>
            <w:bCs/>
            <w:color w:val="000000"/>
            <w:u w:val="none"/>
            <w:lang w:val="en-GB"/>
            <w:rPrChange w:id="773" w:author="Guillaume Chomicki" w:date="2022-11-02T17:11:00Z">
              <w:rPr>
                <w:rStyle w:val="Internetverknpfung"/>
                <w:rFonts w:ascii="Times New Roman" w:hAnsi="Times New Roman" w:cs="Times New Roman"/>
                <w:i/>
                <w:iCs/>
                <w:color w:val="000000"/>
                <w:u w:val="none"/>
                <w:lang w:val="en-GB"/>
              </w:rPr>
            </w:rPrChange>
          </w:rPr>
          <w:delText xml:space="preserve">Mutualism impact non-mutualistic traits in nuanced ways </w:delText>
        </w:r>
        <w:r w:rsidRPr="009D2F94" w:rsidDel="003065F0">
          <w:rPr>
            <w:rStyle w:val="Internetverknpfung"/>
            <w:rFonts w:ascii="Times New Roman" w:hAnsi="Times New Roman" w:cs="Times New Roman"/>
            <w:b/>
            <w:bCs/>
            <w:color w:val="000000"/>
            <w:u w:val="none"/>
            <w:lang w:val="en-GB"/>
          </w:rPr>
          <w:delText>[GC to do]</w:delText>
        </w:r>
      </w:del>
    </w:p>
    <w:p w14:paraId="71998BF9" w14:textId="1C8590B1" w:rsidR="00635C79" w:rsidRPr="009D2F94" w:rsidDel="003065F0" w:rsidRDefault="00000000">
      <w:pPr>
        <w:rPr>
          <w:del w:id="774" w:author="Guillaume Chomicki" w:date="2022-11-14T20:13:00Z"/>
          <w:rFonts w:ascii="Times New Roman" w:hAnsi="Times New Roman" w:cs="Times New Roman"/>
          <w:color w:val="000000"/>
          <w:lang w:val="en-GB"/>
        </w:rPr>
      </w:pPr>
      <w:del w:id="775" w:author="Guillaume Chomicki" w:date="2022-11-14T20:13:00Z">
        <w:r w:rsidRPr="009D2F94" w:rsidDel="003065F0">
          <w:rPr>
            <w:rStyle w:val="Internetverknpfung"/>
            <w:rFonts w:ascii="Times New Roman" w:hAnsi="Times New Roman" w:cs="Times New Roman"/>
            <w:color w:val="000000"/>
            <w:u w:val="none"/>
            <w:lang w:val="en-GB"/>
          </w:rPr>
          <w:delText xml:space="preserve">Our analyses reveal that mutualism affect traits in diverse ways, shifting the strength of selection, rate of morphological evolution and selection optimum. Interestingly, the mutualistic interaction itself has an indirect role: it is the traits related to the mutualism which effect other traits. </w:delText>
        </w:r>
        <w:r w:rsidRPr="009D2F94" w:rsidDel="003065F0">
          <w:rPr>
            <w:rStyle w:val="Internetverknpfung"/>
            <w:rFonts w:ascii="Times New Roman" w:hAnsi="Times New Roman" w:cs="Times New Roman"/>
            <w:color w:val="000000"/>
            <w:highlight w:val="yellow"/>
            <w:u w:val="none"/>
            <w:lang w:val="en-GB"/>
          </w:rPr>
          <w:delText>BUT NOT IN THE CASE OF THE ANT-POLLINATOR CONFLICT</w:delText>
        </w:r>
      </w:del>
    </w:p>
    <w:p w14:paraId="3EC51E0D" w14:textId="4A55A22C" w:rsidR="00FF6826" w:rsidRPr="00580D87" w:rsidDel="007B1597" w:rsidRDefault="00000000">
      <w:pPr>
        <w:rPr>
          <w:del w:id="776" w:author="Guillaume Chomicki" w:date="2022-11-14T20:22:00Z"/>
          <w:rFonts w:ascii="Times New Roman" w:hAnsi="Times New Roman" w:cs="Times New Roman"/>
          <w:lang w:val="en-GB"/>
          <w:rPrChange w:id="777" w:author="Guillaume Chomicki" w:date="2022-11-02T17:18:00Z">
            <w:rPr>
              <w:del w:id="778" w:author="Guillaume Chomicki" w:date="2022-11-14T20:22:00Z"/>
              <w:lang w:val="en-GB"/>
            </w:rPr>
          </w:rPrChange>
        </w:rPr>
        <w:pPrChange w:id="779" w:author="Guillaume Chomicki" w:date="2022-11-02T17:18:00Z">
          <w:pPr>
            <w:pStyle w:val="ListParagraph"/>
            <w:numPr>
              <w:numId w:val="1"/>
            </w:numPr>
            <w:ind w:left="360" w:hanging="360"/>
          </w:pPr>
        </w:pPrChange>
      </w:pPr>
      <w:del w:id="780" w:author="Guillaume Chomicki" w:date="2022-11-14T20:13:00Z">
        <w:r w:rsidRPr="009D2F94" w:rsidDel="003065F0">
          <w:rPr>
            <w:rFonts w:ascii="Times New Roman" w:hAnsi="Times New Roman" w:cs="Times New Roman"/>
            <w:lang w:val="en-GB"/>
          </w:rPr>
          <w:delText xml:space="preserve">Examples will likely include the indirect effect of the evolution of specialized mutualism on pollination systems </w:delText>
        </w:r>
        <w:r w:rsidRPr="009D2F94" w:rsidDel="003065F0">
          <w:rPr>
            <w:rFonts w:ascii="Wingdings" w:hAnsi="Wingdings" w:cs="Times New Roman"/>
            <w:lang w:val="en-GB"/>
          </w:rPr>
          <w:delText></w:delText>
        </w:r>
        <w:r w:rsidRPr="009D2F94" w:rsidDel="003065F0">
          <w:rPr>
            <w:rFonts w:ascii="Times New Roman" w:hAnsi="Times New Roman" w:cs="Times New Roman"/>
            <w:lang w:val="en-GB"/>
          </w:rPr>
          <w:delText xml:space="preserve"> ant/pollinator conflicts </w:delText>
        </w:r>
        <w:r w:rsidRPr="009D2F94" w:rsidDel="003065F0">
          <w:rPr>
            <w:rFonts w:ascii="Wingdings" w:hAnsi="Wingdings" w:cs="Times New Roman"/>
            <w:lang w:val="en-GB"/>
          </w:rPr>
          <w:delText></w:delText>
        </w:r>
        <w:r w:rsidRPr="009D2F94" w:rsidDel="003065F0">
          <w:rPr>
            <w:rFonts w:ascii="Times New Roman" w:hAnsi="Times New Roman" w:cs="Times New Roman"/>
            <w:lang w:val="en-GB"/>
          </w:rPr>
          <w:delText xml:space="preserve"> evolution of selfing</w:delText>
        </w:r>
      </w:del>
    </w:p>
    <w:p w14:paraId="32446891" w14:textId="2FA786E0" w:rsidR="00635C79" w:rsidRPr="009D2F94" w:rsidDel="007B1597" w:rsidRDefault="00635C79">
      <w:pPr>
        <w:rPr>
          <w:del w:id="781" w:author="Guillaume Chomicki" w:date="2022-11-14T20:22:00Z"/>
          <w:rFonts w:ascii="Times New Roman" w:hAnsi="Times New Roman" w:cs="Times New Roman"/>
          <w:b/>
          <w:bCs/>
          <w:color w:val="000000"/>
          <w:lang w:val="en-GB"/>
        </w:rPr>
      </w:pPr>
    </w:p>
    <w:tbl>
      <w:tblPr>
        <w:tblW w:w="3901" w:type="dxa"/>
        <w:tblLook w:val="04A0" w:firstRow="1" w:lastRow="0" w:firstColumn="1" w:lastColumn="0" w:noHBand="0" w:noVBand="1"/>
      </w:tblPr>
      <w:tblGrid>
        <w:gridCol w:w="339"/>
        <w:gridCol w:w="1781"/>
        <w:gridCol w:w="1781"/>
        <w:tblGridChange w:id="782">
          <w:tblGrid>
            <w:gridCol w:w="339"/>
            <w:gridCol w:w="1781"/>
            <w:gridCol w:w="1781"/>
          </w:tblGrid>
        </w:tblGridChange>
      </w:tblGrid>
      <w:tr w:rsidR="00635C79" w:rsidRPr="009D2F94" w:rsidDel="007B1597" w14:paraId="24F5D5DE" w14:textId="5901CB69">
        <w:trPr>
          <w:trHeight w:val="320"/>
          <w:del w:id="783" w:author="Guillaume Chomicki" w:date="2022-11-14T20:14:00Z"/>
        </w:trPr>
        <w:tc>
          <w:tcPr>
            <w:tcW w:w="3901" w:type="dxa"/>
            <w:gridSpan w:val="3"/>
            <w:tcBorders>
              <w:top w:val="nil"/>
              <w:left w:val="nil"/>
              <w:bottom w:val="nil"/>
              <w:right w:val="nil"/>
            </w:tcBorders>
            <w:shd w:val="clear" w:color="auto" w:fill="auto"/>
            <w:vAlign w:val="bottom"/>
          </w:tcPr>
          <w:p w14:paraId="056C4092" w14:textId="5097576D" w:rsidR="00635C79" w:rsidRPr="009D2F94" w:rsidDel="007B1597" w:rsidRDefault="00000000">
            <w:pPr>
              <w:rPr>
                <w:del w:id="784" w:author="Guillaume Chomicki" w:date="2022-11-14T20:14:00Z"/>
                <w:rFonts w:eastAsia="Times New Roman"/>
                <w:b/>
                <w:bCs/>
                <w:color w:val="000000"/>
                <w:lang w:val="en-GB" w:eastAsia="en-GB"/>
              </w:rPr>
            </w:pPr>
            <w:del w:id="785" w:author="Guillaume Chomicki" w:date="2022-11-14T20:14:00Z">
              <w:r w:rsidRPr="009D2F94" w:rsidDel="007B1597">
                <w:rPr>
                  <w:rFonts w:eastAsia="Times New Roman"/>
                  <w:b/>
                  <w:bCs/>
                  <w:color w:val="000000"/>
                  <w:lang w:val="en-GB" w:eastAsia="en-GB"/>
                </w:rPr>
                <w:delText>Log flower corolla max length [cm]</w:delText>
              </w:r>
            </w:del>
          </w:p>
        </w:tc>
      </w:tr>
      <w:tr w:rsidR="00635C79" w:rsidRPr="009D2F94" w:rsidDel="007B1597" w14:paraId="5F570F1B" w14:textId="5F6893EE" w:rsidTr="007B1597">
        <w:tblPrEx>
          <w:tblW w:w="3901" w:type="dxa"/>
          <w:tblPrExChange w:id="786" w:author="Guillaume Chomicki" w:date="2022-11-14T20:14:00Z">
            <w:tblPrEx>
              <w:tblW w:w="3901" w:type="dxa"/>
            </w:tblPrEx>
          </w:tblPrExChange>
        </w:tblPrEx>
        <w:trPr>
          <w:trHeight w:val="320"/>
          <w:del w:id="787" w:author="Guillaume Chomicki" w:date="2022-11-14T20:14:00Z"/>
          <w:trPrChange w:id="788" w:author="Guillaume Chomicki" w:date="2022-11-14T20:14:00Z">
            <w:trPr>
              <w:trHeight w:val="320"/>
            </w:trPr>
          </w:trPrChange>
        </w:trPr>
        <w:tc>
          <w:tcPr>
            <w:tcW w:w="339" w:type="dxa"/>
            <w:tcBorders>
              <w:top w:val="nil"/>
              <w:left w:val="nil"/>
              <w:bottom w:val="nil"/>
              <w:right w:val="nil"/>
            </w:tcBorders>
            <w:shd w:val="clear" w:color="auto" w:fill="auto"/>
            <w:vAlign w:val="bottom"/>
            <w:tcPrChange w:id="789" w:author="Guillaume Chomicki" w:date="2022-11-14T20:14:00Z">
              <w:tcPr>
                <w:tcW w:w="329" w:type="dxa"/>
                <w:tcBorders>
                  <w:top w:val="nil"/>
                  <w:left w:val="nil"/>
                  <w:bottom w:val="nil"/>
                  <w:right w:val="nil"/>
                </w:tcBorders>
                <w:shd w:val="clear" w:color="auto" w:fill="auto"/>
                <w:vAlign w:val="bottom"/>
              </w:tcPr>
            </w:tcPrChange>
          </w:tcPr>
          <w:p w14:paraId="061A5B4D" w14:textId="34E55AAE" w:rsidR="00635C79" w:rsidRPr="009D2F94" w:rsidDel="007B1597" w:rsidRDefault="00635C79">
            <w:pPr>
              <w:rPr>
                <w:del w:id="790" w:author="Guillaume Chomicki" w:date="2022-11-14T20:14:00Z"/>
                <w:rFonts w:eastAsia="Times New Roman"/>
                <w:b/>
                <w:bCs/>
                <w:color w:val="000000"/>
                <w:lang w:val="en-GB" w:eastAsia="en-GB"/>
              </w:rPr>
            </w:pPr>
          </w:p>
        </w:tc>
        <w:tc>
          <w:tcPr>
            <w:tcW w:w="1781" w:type="dxa"/>
            <w:tcBorders>
              <w:top w:val="nil"/>
              <w:left w:val="nil"/>
              <w:bottom w:val="nil"/>
              <w:right w:val="nil"/>
            </w:tcBorders>
            <w:shd w:val="clear" w:color="auto" w:fill="auto"/>
            <w:vAlign w:val="bottom"/>
            <w:tcPrChange w:id="791" w:author="Guillaume Chomicki" w:date="2022-11-14T20:14:00Z">
              <w:tcPr>
                <w:tcW w:w="1786" w:type="dxa"/>
                <w:tcBorders>
                  <w:top w:val="nil"/>
                  <w:left w:val="nil"/>
                  <w:bottom w:val="nil"/>
                  <w:right w:val="nil"/>
                </w:tcBorders>
                <w:shd w:val="clear" w:color="auto" w:fill="auto"/>
                <w:vAlign w:val="bottom"/>
              </w:tcPr>
            </w:tcPrChange>
          </w:tcPr>
          <w:p w14:paraId="3C2D4E8C" w14:textId="5DD48F63" w:rsidR="00635C79" w:rsidRPr="009D2F94" w:rsidDel="007B1597" w:rsidRDefault="00635C79">
            <w:pPr>
              <w:rPr>
                <w:del w:id="792" w:author="Guillaume Chomicki" w:date="2022-11-14T20:14:00Z"/>
                <w:rFonts w:ascii="Times New Roman" w:eastAsia="Times New Roman" w:hAnsi="Times New Roman" w:cs="Times New Roman"/>
                <w:sz w:val="20"/>
                <w:szCs w:val="20"/>
                <w:lang w:val="en-GB" w:eastAsia="en-GB"/>
              </w:rPr>
            </w:pPr>
          </w:p>
        </w:tc>
        <w:tc>
          <w:tcPr>
            <w:tcW w:w="1781" w:type="dxa"/>
            <w:tcBorders>
              <w:top w:val="nil"/>
              <w:left w:val="nil"/>
              <w:bottom w:val="nil"/>
              <w:right w:val="nil"/>
            </w:tcBorders>
            <w:shd w:val="clear" w:color="auto" w:fill="auto"/>
            <w:vAlign w:val="bottom"/>
            <w:tcPrChange w:id="793" w:author="Guillaume Chomicki" w:date="2022-11-14T20:14:00Z">
              <w:tcPr>
                <w:tcW w:w="1786" w:type="dxa"/>
                <w:tcBorders>
                  <w:top w:val="nil"/>
                  <w:left w:val="nil"/>
                  <w:bottom w:val="nil"/>
                  <w:right w:val="nil"/>
                </w:tcBorders>
                <w:shd w:val="clear" w:color="auto" w:fill="auto"/>
                <w:vAlign w:val="bottom"/>
              </w:tcPr>
            </w:tcPrChange>
          </w:tcPr>
          <w:p w14:paraId="312B25D4" w14:textId="3E8DC26D" w:rsidR="00635C79" w:rsidRPr="009D2F94" w:rsidDel="007B1597" w:rsidRDefault="00635C79">
            <w:pPr>
              <w:rPr>
                <w:del w:id="794" w:author="Guillaume Chomicki" w:date="2022-11-14T20:14:00Z"/>
                <w:rFonts w:ascii="Times New Roman" w:eastAsia="Times New Roman" w:hAnsi="Times New Roman" w:cs="Times New Roman"/>
                <w:sz w:val="20"/>
                <w:szCs w:val="20"/>
                <w:lang w:val="en-GB" w:eastAsia="en-GB"/>
              </w:rPr>
            </w:pPr>
          </w:p>
        </w:tc>
      </w:tr>
      <w:tr w:rsidR="00635C79" w:rsidRPr="009D2F94" w:rsidDel="007B1597" w14:paraId="2C60F3CD" w14:textId="7E8916F0" w:rsidTr="007B1597">
        <w:tblPrEx>
          <w:tblW w:w="3901" w:type="dxa"/>
          <w:tblPrExChange w:id="795" w:author="Guillaume Chomicki" w:date="2022-11-14T20:14:00Z">
            <w:tblPrEx>
              <w:tblW w:w="3901" w:type="dxa"/>
            </w:tblPrEx>
          </w:tblPrExChange>
        </w:tblPrEx>
        <w:trPr>
          <w:trHeight w:val="320"/>
          <w:del w:id="796" w:author="Guillaume Chomicki" w:date="2022-11-14T20:14:00Z"/>
          <w:trPrChange w:id="797" w:author="Guillaume Chomicki" w:date="2022-11-14T20:14:00Z">
            <w:trPr>
              <w:trHeight w:val="320"/>
            </w:trPr>
          </w:trPrChange>
        </w:trPr>
        <w:tc>
          <w:tcPr>
            <w:tcW w:w="339" w:type="dxa"/>
            <w:tcBorders>
              <w:top w:val="nil"/>
              <w:left w:val="nil"/>
              <w:bottom w:val="nil"/>
              <w:right w:val="nil"/>
            </w:tcBorders>
            <w:shd w:val="clear" w:color="auto" w:fill="auto"/>
            <w:vAlign w:val="bottom"/>
            <w:tcPrChange w:id="798" w:author="Guillaume Chomicki" w:date="2022-11-14T20:14:00Z">
              <w:tcPr>
                <w:tcW w:w="329" w:type="dxa"/>
                <w:tcBorders>
                  <w:top w:val="nil"/>
                  <w:left w:val="nil"/>
                  <w:bottom w:val="nil"/>
                  <w:right w:val="nil"/>
                </w:tcBorders>
                <w:shd w:val="clear" w:color="auto" w:fill="auto"/>
                <w:vAlign w:val="bottom"/>
              </w:tcPr>
            </w:tcPrChange>
          </w:tcPr>
          <w:p w14:paraId="29EB5786" w14:textId="7DB88F30" w:rsidR="00635C79" w:rsidRPr="009D2F94" w:rsidDel="007B1597" w:rsidRDefault="00000000">
            <w:pPr>
              <w:jc w:val="right"/>
              <w:rPr>
                <w:del w:id="799" w:author="Guillaume Chomicki" w:date="2022-11-14T20:14:00Z"/>
                <w:rFonts w:eastAsia="Times New Roman"/>
                <w:color w:val="000000"/>
                <w:lang w:val="en-GB" w:eastAsia="en-GB"/>
              </w:rPr>
            </w:pPr>
            <w:del w:id="800" w:author="Guillaume Chomicki" w:date="2022-11-14T20:14:00Z">
              <w:r w:rsidRPr="009D2F94" w:rsidDel="007B1597">
                <w:rPr>
                  <w:rFonts w:eastAsia="Times New Roman"/>
                  <w:color w:val="000000"/>
                  <w:lang w:val="en-GB" w:eastAsia="en-GB"/>
                </w:rPr>
                <w:delText>0</w:delText>
              </w:r>
            </w:del>
          </w:p>
        </w:tc>
        <w:tc>
          <w:tcPr>
            <w:tcW w:w="1781" w:type="dxa"/>
            <w:tcBorders>
              <w:top w:val="nil"/>
              <w:left w:val="nil"/>
              <w:bottom w:val="nil"/>
              <w:right w:val="nil"/>
            </w:tcBorders>
            <w:shd w:val="clear" w:color="auto" w:fill="auto"/>
            <w:vAlign w:val="bottom"/>
            <w:tcPrChange w:id="801" w:author="Guillaume Chomicki" w:date="2022-11-14T20:14:00Z">
              <w:tcPr>
                <w:tcW w:w="1786" w:type="dxa"/>
                <w:tcBorders>
                  <w:top w:val="nil"/>
                  <w:left w:val="nil"/>
                  <w:bottom w:val="nil"/>
                  <w:right w:val="nil"/>
                </w:tcBorders>
                <w:shd w:val="clear" w:color="auto" w:fill="auto"/>
                <w:vAlign w:val="bottom"/>
              </w:tcPr>
            </w:tcPrChange>
          </w:tcPr>
          <w:p w14:paraId="44898BEB" w14:textId="18A14050" w:rsidR="00635C79" w:rsidRPr="009D2F94" w:rsidDel="007B1597" w:rsidRDefault="00000000">
            <w:pPr>
              <w:jc w:val="right"/>
              <w:rPr>
                <w:del w:id="802" w:author="Guillaume Chomicki" w:date="2022-11-14T20:14:00Z"/>
                <w:rFonts w:eastAsia="Times New Roman"/>
                <w:color w:val="000000"/>
                <w:lang w:val="en-GB" w:eastAsia="en-GB"/>
              </w:rPr>
            </w:pPr>
            <w:del w:id="803" w:author="Guillaume Chomicki" w:date="2022-11-14T20:14:00Z">
              <w:r w:rsidRPr="009D2F94" w:rsidDel="007B1597">
                <w:rPr>
                  <w:rFonts w:eastAsia="Times New Roman"/>
                  <w:color w:val="000000"/>
                  <w:lang w:val="en-GB" w:eastAsia="en-GB"/>
                </w:rPr>
                <w:delText>-0.2905344</w:delText>
              </w:r>
            </w:del>
          </w:p>
        </w:tc>
        <w:tc>
          <w:tcPr>
            <w:tcW w:w="1781" w:type="dxa"/>
            <w:tcBorders>
              <w:top w:val="nil"/>
              <w:left w:val="nil"/>
              <w:bottom w:val="nil"/>
              <w:right w:val="nil"/>
            </w:tcBorders>
            <w:shd w:val="clear" w:color="auto" w:fill="auto"/>
            <w:vAlign w:val="bottom"/>
            <w:tcPrChange w:id="804" w:author="Guillaume Chomicki" w:date="2022-11-14T20:14:00Z">
              <w:tcPr>
                <w:tcW w:w="1786" w:type="dxa"/>
                <w:tcBorders>
                  <w:top w:val="nil"/>
                  <w:left w:val="nil"/>
                  <w:bottom w:val="nil"/>
                  <w:right w:val="nil"/>
                </w:tcBorders>
                <w:shd w:val="clear" w:color="auto" w:fill="auto"/>
                <w:vAlign w:val="bottom"/>
              </w:tcPr>
            </w:tcPrChange>
          </w:tcPr>
          <w:p w14:paraId="6BC980D9" w14:textId="3FE991BF" w:rsidR="00635C79" w:rsidRPr="009D2F94" w:rsidDel="007B1597" w:rsidRDefault="00000000">
            <w:pPr>
              <w:jc w:val="right"/>
              <w:rPr>
                <w:del w:id="805" w:author="Guillaume Chomicki" w:date="2022-11-14T20:14:00Z"/>
                <w:rFonts w:eastAsia="Times New Roman"/>
                <w:color w:val="000000"/>
                <w:lang w:val="en-GB" w:eastAsia="en-GB"/>
              </w:rPr>
            </w:pPr>
            <w:del w:id="806" w:author="Guillaume Chomicki" w:date="2022-11-14T20:14:00Z">
              <w:r w:rsidRPr="009D2F94" w:rsidDel="007B1597">
                <w:rPr>
                  <w:rFonts w:eastAsia="Times New Roman"/>
                  <w:color w:val="000000"/>
                  <w:lang w:val="en-GB" w:eastAsia="en-GB"/>
                </w:rPr>
                <w:delText>0.7478638</w:delText>
              </w:r>
            </w:del>
          </w:p>
        </w:tc>
      </w:tr>
      <w:tr w:rsidR="00635C79" w:rsidRPr="009D2F94" w:rsidDel="007B1597" w14:paraId="70FADB60" w14:textId="3BEBC708" w:rsidTr="007B1597">
        <w:tblPrEx>
          <w:tblW w:w="3901" w:type="dxa"/>
          <w:tblPrExChange w:id="807" w:author="Guillaume Chomicki" w:date="2022-11-14T20:14:00Z">
            <w:tblPrEx>
              <w:tblW w:w="3901" w:type="dxa"/>
            </w:tblPrEx>
          </w:tblPrExChange>
        </w:tblPrEx>
        <w:trPr>
          <w:trHeight w:val="320"/>
          <w:del w:id="808" w:author="Guillaume Chomicki" w:date="2022-11-14T20:14:00Z"/>
          <w:trPrChange w:id="809" w:author="Guillaume Chomicki" w:date="2022-11-14T20:14:00Z">
            <w:trPr>
              <w:trHeight w:val="320"/>
            </w:trPr>
          </w:trPrChange>
        </w:trPr>
        <w:tc>
          <w:tcPr>
            <w:tcW w:w="339" w:type="dxa"/>
            <w:tcBorders>
              <w:top w:val="nil"/>
              <w:left w:val="nil"/>
              <w:bottom w:val="nil"/>
              <w:right w:val="nil"/>
            </w:tcBorders>
            <w:shd w:val="clear" w:color="auto" w:fill="auto"/>
            <w:vAlign w:val="bottom"/>
            <w:tcPrChange w:id="810" w:author="Guillaume Chomicki" w:date="2022-11-14T20:14:00Z">
              <w:tcPr>
                <w:tcW w:w="329" w:type="dxa"/>
                <w:tcBorders>
                  <w:top w:val="nil"/>
                  <w:left w:val="nil"/>
                  <w:bottom w:val="nil"/>
                  <w:right w:val="nil"/>
                </w:tcBorders>
                <w:shd w:val="clear" w:color="auto" w:fill="auto"/>
                <w:vAlign w:val="bottom"/>
              </w:tcPr>
            </w:tcPrChange>
          </w:tcPr>
          <w:p w14:paraId="1E75D9C3" w14:textId="37E600DE" w:rsidR="00635C79" w:rsidRPr="009D2F94" w:rsidDel="007B1597" w:rsidRDefault="00000000">
            <w:pPr>
              <w:jc w:val="right"/>
              <w:rPr>
                <w:del w:id="811" w:author="Guillaume Chomicki" w:date="2022-11-14T20:14:00Z"/>
                <w:rFonts w:eastAsia="Times New Roman"/>
                <w:color w:val="000000"/>
                <w:lang w:val="en-GB" w:eastAsia="en-GB"/>
              </w:rPr>
            </w:pPr>
            <w:del w:id="812" w:author="Guillaume Chomicki" w:date="2022-11-14T20:14:00Z">
              <w:r w:rsidRPr="009D2F94" w:rsidDel="007B1597">
                <w:rPr>
                  <w:rFonts w:eastAsia="Times New Roman"/>
                  <w:color w:val="000000"/>
                  <w:lang w:val="en-GB" w:eastAsia="en-GB"/>
                </w:rPr>
                <w:delText>1</w:delText>
              </w:r>
            </w:del>
          </w:p>
        </w:tc>
        <w:tc>
          <w:tcPr>
            <w:tcW w:w="1781" w:type="dxa"/>
            <w:tcBorders>
              <w:top w:val="nil"/>
              <w:left w:val="nil"/>
              <w:bottom w:val="nil"/>
              <w:right w:val="nil"/>
            </w:tcBorders>
            <w:shd w:val="clear" w:color="auto" w:fill="auto"/>
            <w:vAlign w:val="bottom"/>
            <w:tcPrChange w:id="813" w:author="Guillaume Chomicki" w:date="2022-11-14T20:14:00Z">
              <w:tcPr>
                <w:tcW w:w="1786" w:type="dxa"/>
                <w:tcBorders>
                  <w:top w:val="nil"/>
                  <w:left w:val="nil"/>
                  <w:bottom w:val="nil"/>
                  <w:right w:val="nil"/>
                </w:tcBorders>
                <w:shd w:val="clear" w:color="auto" w:fill="auto"/>
                <w:vAlign w:val="bottom"/>
              </w:tcPr>
            </w:tcPrChange>
          </w:tcPr>
          <w:p w14:paraId="2A2FE2F6" w14:textId="0551EE6E" w:rsidR="00635C79" w:rsidRPr="009D2F94" w:rsidDel="007B1597" w:rsidRDefault="00000000">
            <w:pPr>
              <w:jc w:val="right"/>
              <w:rPr>
                <w:del w:id="814" w:author="Guillaume Chomicki" w:date="2022-11-14T20:14:00Z"/>
                <w:rFonts w:eastAsia="Times New Roman"/>
                <w:color w:val="000000"/>
                <w:lang w:val="en-GB" w:eastAsia="en-GB"/>
              </w:rPr>
            </w:pPr>
            <w:del w:id="815" w:author="Guillaume Chomicki" w:date="2022-11-14T20:14:00Z">
              <w:r w:rsidRPr="009D2F94" w:rsidDel="007B1597">
                <w:rPr>
                  <w:rFonts w:eastAsia="Times New Roman"/>
                  <w:color w:val="000000"/>
                  <w:lang w:val="en-GB" w:eastAsia="en-GB"/>
                </w:rPr>
                <w:delText>-0.1082294</w:delText>
              </w:r>
            </w:del>
          </w:p>
        </w:tc>
        <w:tc>
          <w:tcPr>
            <w:tcW w:w="1781" w:type="dxa"/>
            <w:tcBorders>
              <w:top w:val="nil"/>
              <w:left w:val="nil"/>
              <w:bottom w:val="nil"/>
              <w:right w:val="nil"/>
            </w:tcBorders>
            <w:shd w:val="clear" w:color="auto" w:fill="auto"/>
            <w:vAlign w:val="bottom"/>
            <w:tcPrChange w:id="816" w:author="Guillaume Chomicki" w:date="2022-11-14T20:14:00Z">
              <w:tcPr>
                <w:tcW w:w="1786" w:type="dxa"/>
                <w:tcBorders>
                  <w:top w:val="nil"/>
                  <w:left w:val="nil"/>
                  <w:bottom w:val="nil"/>
                  <w:right w:val="nil"/>
                </w:tcBorders>
                <w:shd w:val="clear" w:color="auto" w:fill="auto"/>
                <w:vAlign w:val="bottom"/>
              </w:tcPr>
            </w:tcPrChange>
          </w:tcPr>
          <w:p w14:paraId="0A22B809" w14:textId="066DC358" w:rsidR="00635C79" w:rsidRPr="009D2F94" w:rsidDel="007B1597" w:rsidRDefault="00000000">
            <w:pPr>
              <w:jc w:val="right"/>
              <w:rPr>
                <w:del w:id="817" w:author="Guillaume Chomicki" w:date="2022-11-14T20:14:00Z"/>
                <w:rFonts w:eastAsia="Times New Roman"/>
                <w:color w:val="000000"/>
                <w:lang w:val="en-GB" w:eastAsia="en-GB"/>
              </w:rPr>
            </w:pPr>
            <w:del w:id="818" w:author="Guillaume Chomicki" w:date="2022-11-14T20:14:00Z">
              <w:r w:rsidRPr="009D2F94" w:rsidDel="007B1597">
                <w:rPr>
                  <w:rFonts w:eastAsia="Times New Roman"/>
                  <w:color w:val="000000"/>
                  <w:lang w:val="en-GB" w:eastAsia="en-GB"/>
                </w:rPr>
                <w:delText>0.89742174</w:delText>
              </w:r>
            </w:del>
          </w:p>
        </w:tc>
      </w:tr>
      <w:tr w:rsidR="00635C79" w:rsidRPr="009D2F94" w:rsidDel="007B1597" w14:paraId="604F2865" w14:textId="401EE195" w:rsidTr="007B1597">
        <w:tblPrEx>
          <w:tblW w:w="3901" w:type="dxa"/>
          <w:tblPrExChange w:id="819" w:author="Guillaume Chomicki" w:date="2022-11-14T20:14:00Z">
            <w:tblPrEx>
              <w:tblW w:w="3901" w:type="dxa"/>
            </w:tblPrEx>
          </w:tblPrExChange>
        </w:tblPrEx>
        <w:trPr>
          <w:trHeight w:val="320"/>
          <w:del w:id="820" w:author="Guillaume Chomicki" w:date="2022-11-14T20:14:00Z"/>
          <w:trPrChange w:id="821" w:author="Guillaume Chomicki" w:date="2022-11-14T20:14:00Z">
            <w:trPr>
              <w:trHeight w:val="320"/>
            </w:trPr>
          </w:trPrChange>
        </w:trPr>
        <w:tc>
          <w:tcPr>
            <w:tcW w:w="339" w:type="dxa"/>
            <w:tcBorders>
              <w:top w:val="nil"/>
              <w:left w:val="nil"/>
              <w:bottom w:val="nil"/>
              <w:right w:val="nil"/>
            </w:tcBorders>
            <w:shd w:val="clear" w:color="auto" w:fill="auto"/>
            <w:vAlign w:val="bottom"/>
            <w:tcPrChange w:id="822" w:author="Guillaume Chomicki" w:date="2022-11-14T20:14:00Z">
              <w:tcPr>
                <w:tcW w:w="329" w:type="dxa"/>
                <w:tcBorders>
                  <w:top w:val="nil"/>
                  <w:left w:val="nil"/>
                  <w:bottom w:val="nil"/>
                  <w:right w:val="nil"/>
                </w:tcBorders>
                <w:shd w:val="clear" w:color="auto" w:fill="auto"/>
                <w:vAlign w:val="bottom"/>
              </w:tcPr>
            </w:tcPrChange>
          </w:tcPr>
          <w:p w14:paraId="62BEF539" w14:textId="1DD39804" w:rsidR="00635C79" w:rsidRPr="009D2F94" w:rsidDel="007B1597" w:rsidRDefault="00000000">
            <w:pPr>
              <w:jc w:val="right"/>
              <w:rPr>
                <w:del w:id="823" w:author="Guillaume Chomicki" w:date="2022-11-14T20:14:00Z"/>
                <w:rFonts w:eastAsia="Times New Roman"/>
                <w:color w:val="000000"/>
                <w:lang w:val="en-GB" w:eastAsia="en-GB"/>
              </w:rPr>
            </w:pPr>
            <w:del w:id="824" w:author="Guillaume Chomicki" w:date="2022-11-14T20:14:00Z">
              <w:r w:rsidRPr="009D2F94" w:rsidDel="007B1597">
                <w:rPr>
                  <w:rFonts w:eastAsia="Times New Roman"/>
                  <w:color w:val="000000"/>
                  <w:lang w:val="en-GB" w:eastAsia="en-GB"/>
                </w:rPr>
                <w:delText>2</w:delText>
              </w:r>
            </w:del>
          </w:p>
        </w:tc>
        <w:tc>
          <w:tcPr>
            <w:tcW w:w="1781" w:type="dxa"/>
            <w:tcBorders>
              <w:top w:val="nil"/>
              <w:left w:val="nil"/>
              <w:bottom w:val="nil"/>
              <w:right w:val="nil"/>
            </w:tcBorders>
            <w:shd w:val="clear" w:color="auto" w:fill="auto"/>
            <w:vAlign w:val="bottom"/>
            <w:tcPrChange w:id="825" w:author="Guillaume Chomicki" w:date="2022-11-14T20:14:00Z">
              <w:tcPr>
                <w:tcW w:w="1786" w:type="dxa"/>
                <w:tcBorders>
                  <w:top w:val="nil"/>
                  <w:left w:val="nil"/>
                  <w:bottom w:val="nil"/>
                  <w:right w:val="nil"/>
                </w:tcBorders>
                <w:shd w:val="clear" w:color="auto" w:fill="auto"/>
                <w:vAlign w:val="bottom"/>
              </w:tcPr>
            </w:tcPrChange>
          </w:tcPr>
          <w:p w14:paraId="52D27594" w14:textId="7498B9C2" w:rsidR="00635C79" w:rsidRPr="009D2F94" w:rsidDel="007B1597" w:rsidRDefault="00000000">
            <w:pPr>
              <w:jc w:val="right"/>
              <w:rPr>
                <w:del w:id="826" w:author="Guillaume Chomicki" w:date="2022-11-14T20:14:00Z"/>
                <w:rFonts w:eastAsia="Times New Roman"/>
                <w:color w:val="000000"/>
                <w:lang w:val="en-GB" w:eastAsia="en-GB"/>
              </w:rPr>
            </w:pPr>
            <w:del w:id="827" w:author="Guillaume Chomicki" w:date="2022-11-14T20:14:00Z">
              <w:r w:rsidRPr="009D2F94" w:rsidDel="007B1597">
                <w:rPr>
                  <w:rFonts w:eastAsia="Times New Roman"/>
                  <w:color w:val="000000"/>
                  <w:lang w:val="en-GB" w:eastAsia="en-GB"/>
                </w:rPr>
                <w:delText>0.38304026</w:delText>
              </w:r>
            </w:del>
          </w:p>
        </w:tc>
        <w:tc>
          <w:tcPr>
            <w:tcW w:w="1781" w:type="dxa"/>
            <w:tcBorders>
              <w:top w:val="nil"/>
              <w:left w:val="nil"/>
              <w:bottom w:val="nil"/>
              <w:right w:val="nil"/>
            </w:tcBorders>
            <w:shd w:val="clear" w:color="auto" w:fill="auto"/>
            <w:vAlign w:val="bottom"/>
            <w:tcPrChange w:id="828" w:author="Guillaume Chomicki" w:date="2022-11-14T20:14:00Z">
              <w:tcPr>
                <w:tcW w:w="1786" w:type="dxa"/>
                <w:tcBorders>
                  <w:top w:val="nil"/>
                  <w:left w:val="nil"/>
                  <w:bottom w:val="nil"/>
                  <w:right w:val="nil"/>
                </w:tcBorders>
                <w:shd w:val="clear" w:color="auto" w:fill="auto"/>
                <w:vAlign w:val="bottom"/>
              </w:tcPr>
            </w:tcPrChange>
          </w:tcPr>
          <w:p w14:paraId="6EF5A1DA" w14:textId="082CF77B" w:rsidR="00635C79" w:rsidRPr="009D2F94" w:rsidDel="007B1597" w:rsidRDefault="00000000">
            <w:pPr>
              <w:jc w:val="right"/>
              <w:rPr>
                <w:del w:id="829" w:author="Guillaume Chomicki" w:date="2022-11-14T20:14:00Z"/>
                <w:rFonts w:eastAsia="Times New Roman"/>
                <w:color w:val="000000"/>
                <w:lang w:val="en-GB" w:eastAsia="en-GB"/>
              </w:rPr>
            </w:pPr>
            <w:del w:id="830" w:author="Guillaume Chomicki" w:date="2022-11-14T20:14:00Z">
              <w:r w:rsidRPr="009D2F94" w:rsidDel="007B1597">
                <w:rPr>
                  <w:rFonts w:eastAsia="Times New Roman"/>
                  <w:color w:val="000000"/>
                  <w:lang w:val="en-GB" w:eastAsia="en-GB"/>
                </w:rPr>
                <w:delText>1.46673708</w:delText>
              </w:r>
            </w:del>
          </w:p>
        </w:tc>
      </w:tr>
    </w:tbl>
    <w:p w14:paraId="57CDA2CD" w14:textId="7BC0D7EF" w:rsidR="00635C79" w:rsidRPr="009D2F94" w:rsidDel="007B1597" w:rsidRDefault="00635C79">
      <w:pPr>
        <w:rPr>
          <w:del w:id="831" w:author="Guillaume Chomicki" w:date="2022-11-14T20:14:00Z"/>
          <w:rFonts w:ascii="Times New Roman" w:hAnsi="Times New Roman" w:cs="Times New Roman"/>
          <w:b/>
          <w:bCs/>
          <w:color w:val="000000"/>
          <w:lang w:val="en-GB"/>
        </w:rPr>
      </w:pPr>
    </w:p>
    <w:p w14:paraId="06EB72D6" w14:textId="2AF1115E" w:rsidR="00635C79" w:rsidRPr="009D2F94" w:rsidDel="007B1597" w:rsidRDefault="00000000">
      <w:pPr>
        <w:rPr>
          <w:del w:id="832" w:author="Guillaume Chomicki" w:date="2022-11-14T20:14:00Z"/>
          <w:rFonts w:ascii="Times New Roman" w:hAnsi="Times New Roman" w:cs="Times New Roman"/>
          <w:b/>
          <w:bCs/>
          <w:color w:val="000000"/>
          <w:lang w:val="en-GB"/>
        </w:rPr>
      </w:pPr>
      <w:del w:id="833" w:author="Guillaume Chomicki" w:date="2022-11-14T20:14:00Z">
        <w:r w:rsidRPr="009D2F94" w:rsidDel="007B1597">
          <w:rPr>
            <w:rStyle w:val="Internetverknpfung"/>
            <w:rFonts w:ascii="Times New Roman" w:hAnsi="Times New Roman" w:cs="Times New Roman"/>
            <w:b/>
            <w:bCs/>
            <w:color w:val="000000"/>
            <w:u w:val="none"/>
            <w:lang w:val="en-GB"/>
          </w:rPr>
          <w:delText>Correlation btw corolla length and mating system!</w:delText>
        </w:r>
      </w:del>
    </w:p>
    <w:p w14:paraId="11A11F7C" w14:textId="48EE1937" w:rsidR="00635C79" w:rsidRPr="009D2F94" w:rsidDel="007B1597" w:rsidRDefault="00635C79">
      <w:pPr>
        <w:rPr>
          <w:del w:id="834" w:author="Guillaume Chomicki" w:date="2022-11-14T20:22:00Z"/>
          <w:rFonts w:ascii="Times New Roman" w:hAnsi="Times New Roman" w:cs="Times New Roman"/>
          <w:color w:val="000000"/>
          <w:lang w:val="en-GB"/>
        </w:rPr>
      </w:pPr>
    </w:p>
    <w:p w14:paraId="6D41A42C" w14:textId="00B0D1F0" w:rsidR="00635C79" w:rsidRPr="009D2F94" w:rsidDel="007B1597" w:rsidRDefault="00635C79">
      <w:pPr>
        <w:rPr>
          <w:del w:id="835" w:author="Guillaume Chomicki" w:date="2022-11-14T20:14:00Z"/>
          <w:rFonts w:ascii="Times New Roman" w:hAnsi="Times New Roman" w:cs="Times New Roman"/>
          <w:color w:val="000000"/>
          <w:lang w:val="en-GB"/>
        </w:rPr>
      </w:pPr>
    </w:p>
    <w:p w14:paraId="0A441ACF" w14:textId="39B2809D" w:rsidR="00635C79" w:rsidRPr="009D2F94" w:rsidDel="007B1597" w:rsidRDefault="00000000">
      <w:pPr>
        <w:rPr>
          <w:del w:id="836" w:author="Guillaume Chomicki" w:date="2022-11-14T20:14:00Z"/>
          <w:rFonts w:ascii="Times New Roman" w:hAnsi="Times New Roman" w:cs="Times New Roman"/>
          <w:color w:val="000000"/>
          <w:lang w:val="en-GB"/>
        </w:rPr>
      </w:pPr>
      <w:del w:id="837" w:author="Guillaume Chomicki" w:date="2022-11-14T20:14:00Z">
        <w:r w:rsidRPr="009D2F94" w:rsidDel="007B1597">
          <w:rPr>
            <w:rStyle w:val="Internetverknpfung"/>
            <w:rFonts w:ascii="Times New Roman" w:hAnsi="Times New Roman" w:cs="Times New Roman"/>
            <w:color w:val="000000"/>
            <w:u w:val="none"/>
            <w:lang w:val="en-GB"/>
          </w:rPr>
          <w:delText>Allometry</w:delText>
        </w:r>
      </w:del>
    </w:p>
    <w:p w14:paraId="71C51D2F" w14:textId="0FFCCBEF" w:rsidR="00635C79" w:rsidRPr="009D2F94" w:rsidDel="007B1597" w:rsidRDefault="00635C79">
      <w:pPr>
        <w:rPr>
          <w:del w:id="838" w:author="Guillaume Chomicki" w:date="2022-11-14T20:14:00Z"/>
          <w:rFonts w:ascii="Times New Roman" w:hAnsi="Times New Roman" w:cs="Times New Roman"/>
          <w:color w:val="000000"/>
          <w:lang w:val="en-GB"/>
        </w:rPr>
      </w:pPr>
    </w:p>
    <w:p w14:paraId="31FD97CD" w14:textId="56A4705F" w:rsidR="00635C79" w:rsidRPr="009D2F94" w:rsidDel="007B1597" w:rsidRDefault="00000000">
      <w:pPr>
        <w:rPr>
          <w:del w:id="839" w:author="Guillaume Chomicki" w:date="2022-11-14T20:14:00Z"/>
          <w:rFonts w:ascii="Times New Roman" w:hAnsi="Times New Roman" w:cs="Times New Roman"/>
          <w:color w:val="000000"/>
          <w:lang w:val="en-GB"/>
        </w:rPr>
      </w:pPr>
      <w:del w:id="840" w:author="Guillaume Chomicki" w:date="2022-11-14T20:14:00Z">
        <w:r w:rsidRPr="009D2F94" w:rsidDel="007B1597">
          <w:rPr>
            <w:rStyle w:val="Internetverknpfung"/>
            <w:rFonts w:ascii="Times New Roman" w:hAnsi="Times New Roman" w:cs="Times New Roman"/>
            <w:color w:val="000000"/>
            <w:u w:val="none"/>
            <w:lang w:val="en-GB"/>
          </w:rPr>
          <w:delText>Direct effect of mutualism</w:delText>
        </w:r>
      </w:del>
    </w:p>
    <w:p w14:paraId="68B55389" w14:textId="714A24A6" w:rsidR="00635C79" w:rsidRPr="009D2F94" w:rsidDel="007B1597" w:rsidRDefault="00635C79">
      <w:pPr>
        <w:rPr>
          <w:del w:id="841" w:author="Guillaume Chomicki" w:date="2022-11-14T20:22:00Z"/>
          <w:rFonts w:ascii="Times New Roman" w:hAnsi="Times New Roman" w:cs="Times New Roman"/>
          <w:color w:val="000000"/>
          <w:lang w:val="en-GB"/>
        </w:rPr>
      </w:pPr>
    </w:p>
    <w:p w14:paraId="0F52943A" w14:textId="446CF40F" w:rsidR="00635C79" w:rsidRPr="009D2F94" w:rsidDel="007B1597" w:rsidRDefault="00635C79">
      <w:pPr>
        <w:rPr>
          <w:del w:id="842" w:author="Guillaume Chomicki" w:date="2022-11-14T20:22:00Z"/>
          <w:rFonts w:ascii="Times New Roman" w:hAnsi="Times New Roman" w:cs="Times New Roman"/>
          <w:i/>
          <w:iCs/>
          <w:color w:val="000000"/>
          <w:lang w:val="en-GB"/>
        </w:rPr>
      </w:pPr>
    </w:p>
    <w:p w14:paraId="6E0D264C" w14:textId="450C2605" w:rsidR="00635C79" w:rsidRPr="009D2F94" w:rsidDel="007B1597" w:rsidRDefault="00000000">
      <w:pPr>
        <w:rPr>
          <w:del w:id="843" w:author="Guillaume Chomicki" w:date="2022-11-14T20:22:00Z"/>
          <w:rFonts w:ascii="Times New Roman" w:hAnsi="Times New Roman" w:cs="Times New Roman"/>
          <w:i/>
          <w:iCs/>
          <w:color w:val="000000"/>
          <w:lang w:val="en-GB"/>
        </w:rPr>
      </w:pPr>
      <w:del w:id="844" w:author="Guillaume Chomicki" w:date="2022-11-14T20:22:00Z">
        <w:r w:rsidRPr="009D2F94" w:rsidDel="007B1597">
          <w:rPr>
            <w:rStyle w:val="Internetverknpfung"/>
            <w:rFonts w:ascii="Times New Roman" w:hAnsi="Times New Roman" w:cs="Times New Roman"/>
            <w:i/>
            <w:iCs/>
            <w:color w:val="000000"/>
            <w:highlight w:val="yellow"/>
            <w:u w:val="none"/>
            <w:lang w:val="en-GB"/>
          </w:rPr>
          <w:delText xml:space="preserve">Comparative analysis of discrete/continuous traits controlling for climatic variables [method discussion section – </w:delText>
        </w:r>
        <w:r w:rsidRPr="009D2F94" w:rsidDel="007B1597">
          <w:rPr>
            <w:rStyle w:val="Internetverknpfung"/>
            <w:rFonts w:ascii="Times New Roman" w:hAnsi="Times New Roman" w:cs="Times New Roman"/>
            <w:b/>
            <w:bCs/>
            <w:i/>
            <w:iCs/>
            <w:color w:val="000000"/>
            <w:highlight w:val="yellow"/>
            <w:u w:val="none"/>
            <w:lang w:val="en-GB"/>
          </w:rPr>
          <w:delText>Gustavo</w:delText>
        </w:r>
        <w:r w:rsidRPr="009D2F94" w:rsidDel="007B1597">
          <w:rPr>
            <w:rStyle w:val="Internetverknpfung"/>
            <w:rFonts w:ascii="Times New Roman" w:hAnsi="Times New Roman" w:cs="Times New Roman"/>
            <w:i/>
            <w:iCs/>
            <w:color w:val="000000"/>
            <w:highlight w:val="yellow"/>
            <w:u w:val="none"/>
            <w:lang w:val="en-GB"/>
          </w:rPr>
          <w:delText>]</w:delText>
        </w:r>
      </w:del>
    </w:p>
    <w:p w14:paraId="0983186A" w14:textId="076EF85D" w:rsidR="00635C79" w:rsidRPr="009D2F94" w:rsidDel="007B1597" w:rsidRDefault="00000000">
      <w:pPr>
        <w:rPr>
          <w:del w:id="845" w:author="Guillaume Chomicki" w:date="2022-11-14T20:22:00Z"/>
          <w:rFonts w:ascii="Times New Roman" w:hAnsi="Times New Roman" w:cs="Times New Roman"/>
          <w:color w:val="000000"/>
          <w:lang w:val="en-GB"/>
        </w:rPr>
      </w:pPr>
      <w:ins w:id="846" w:author="Gustavo Burin" w:date="2022-07-29T14:42:00Z">
        <w:del w:id="847" w:author="Guillaume Chomicki" w:date="2022-11-14T20:22:00Z">
          <w:r w:rsidRPr="009D2F94" w:rsidDel="007B1597">
            <w:rPr>
              <w:rFonts w:ascii="Times New Roman" w:hAnsi="Times New Roman" w:cs="Times New Roman"/>
              <w:color w:val="000000"/>
              <w:lang w:val="en-GB"/>
            </w:rPr>
            <w:delText>Our analyses did not show significant associations between the climatic PCs and the continuous traits for the majority of the cases (</w:delText>
          </w:r>
          <w:r w:rsidRPr="006F1D1F" w:rsidDel="007B1597">
            <w:rPr>
              <w:rFonts w:ascii="Times New Roman" w:hAnsi="Times New Roman" w:cs="Times New Roman"/>
              <w:color w:val="000000"/>
              <w:highlight w:val="yellow"/>
              <w:lang w:val="en-GB"/>
              <w:rPrChange w:id="848" w:author="Guillaume Chomicki" w:date="2022-11-01T16:16:00Z">
                <w:rPr>
                  <w:rFonts w:ascii="Times New Roman" w:hAnsi="Times New Roman" w:cs="Times New Roman"/>
                  <w:color w:val="000000"/>
                  <w:lang w:val="en-GB"/>
                </w:rPr>
              </w:rPrChange>
            </w:rPr>
            <w:delText>Supp. Table XX</w:delText>
          </w:r>
          <w:r w:rsidRPr="009D2F94" w:rsidDel="007B1597">
            <w:rPr>
              <w:rFonts w:ascii="Times New Roman" w:hAnsi="Times New Roman" w:cs="Times New Roman"/>
              <w:color w:val="000000"/>
              <w:lang w:val="en-GB"/>
            </w:rPr>
            <w:delText>). This indicates that microclimatic conditions do not appear to influence the evolution of most traits. Even though we still run all downstream analyses using the residuals from these models, for practical purposes the results for the OUwie analyses represent the parameters estimated using the raw continuous variables.</w:delText>
          </w:r>
        </w:del>
      </w:ins>
    </w:p>
    <w:p w14:paraId="054C5614" w14:textId="22DBB1C0" w:rsidR="00635C79" w:rsidRPr="009D2F94" w:rsidDel="007B1597" w:rsidRDefault="00635C79">
      <w:pPr>
        <w:rPr>
          <w:del w:id="849" w:author="Guillaume Chomicki" w:date="2022-11-14T20:22:00Z"/>
          <w:rFonts w:ascii="Times New Roman" w:hAnsi="Times New Roman" w:cs="Times New Roman"/>
          <w:b/>
          <w:bCs/>
          <w:color w:val="000000"/>
          <w:lang w:val="en-GB"/>
        </w:rPr>
      </w:pPr>
    </w:p>
    <w:p w14:paraId="5C8F0040" w14:textId="77777777" w:rsidR="00635C79" w:rsidRPr="009D2F94" w:rsidRDefault="00000000">
      <w:pPr>
        <w:rPr>
          <w:rFonts w:ascii="Times New Roman" w:hAnsi="Times New Roman" w:cs="Times New Roman"/>
          <w:b/>
          <w:bCs/>
          <w:color w:val="000000"/>
          <w:lang w:val="en-GB"/>
        </w:rPr>
      </w:pPr>
      <w:r w:rsidRPr="009D2F94">
        <w:rPr>
          <w:rStyle w:val="Internetverknpfung"/>
          <w:rFonts w:ascii="Times New Roman" w:hAnsi="Times New Roman" w:cs="Times New Roman"/>
          <w:b/>
          <w:bCs/>
          <w:color w:val="000000"/>
          <w:u w:val="none"/>
          <w:lang w:val="en-GB"/>
        </w:rPr>
        <w:t>Conclusion</w:t>
      </w:r>
    </w:p>
    <w:p w14:paraId="75097FEC" w14:textId="35A42C90" w:rsidR="00635C79" w:rsidRPr="009D2F94" w:rsidDel="009370D1" w:rsidRDefault="00000000">
      <w:pPr>
        <w:rPr>
          <w:del w:id="850" w:author="Guillaume Chomicki" w:date="2022-11-15T23:00:00Z"/>
          <w:rFonts w:ascii="Times New Roman" w:hAnsi="Times New Roman" w:cs="Times New Roman"/>
          <w:color w:val="000000"/>
          <w:lang w:val="en-GB"/>
        </w:rPr>
      </w:pPr>
      <w:del w:id="851" w:author="Guillaume Chomicki" w:date="2022-11-14T20:23:00Z">
        <w:r w:rsidRPr="009D2F94" w:rsidDel="007B1597">
          <w:rPr>
            <w:rStyle w:val="Internetverknpfung"/>
            <w:rFonts w:ascii="Times New Roman" w:hAnsi="Times New Roman" w:cs="Times New Roman"/>
            <w:color w:val="000000"/>
            <w:highlight w:val="yellow"/>
            <w:u w:val="none"/>
            <w:lang w:val="en-GB"/>
          </w:rPr>
          <w:delText>Theory of phenotypic evolution at the macroevolutionary scale – expand on that.</w:delText>
        </w:r>
      </w:del>
    </w:p>
    <w:p w14:paraId="087D776D" w14:textId="28D8F822" w:rsidR="00635C79" w:rsidRPr="009D2F94" w:rsidRDefault="00000000">
      <w:pPr>
        <w:rPr>
          <w:rFonts w:ascii="Times New Roman" w:hAnsi="Times New Roman" w:cs="Times New Roman"/>
          <w:color w:val="000000"/>
          <w:lang w:val="en-GB"/>
        </w:rPr>
      </w:pPr>
      <w:r w:rsidRPr="009D2F94">
        <w:rPr>
          <w:rStyle w:val="Internetverknpfung"/>
          <w:rFonts w:ascii="Times New Roman" w:hAnsi="Times New Roman" w:cs="Times New Roman"/>
          <w:color w:val="000000"/>
          <w:u w:val="none"/>
          <w:lang w:val="en-GB"/>
        </w:rPr>
        <w:t xml:space="preserve">Partner shifts morphological change are concentrated at speciation events (Whittall and Hodges, 2007). Mutualism appears to have a stabilizing effect on traits that are directly involved in the interaction, but it also generates phenotypic diversity through partner switching and loss of the interactions. Our study has revealed that </w:t>
      </w:r>
      <w:del w:id="852" w:author="Guillaume Chomicki" w:date="2022-11-15T23:00:00Z">
        <w:r w:rsidRPr="009D2F94" w:rsidDel="009370D1">
          <w:rPr>
            <w:rStyle w:val="Internetverknpfung"/>
            <w:rFonts w:ascii="Times New Roman" w:hAnsi="Times New Roman" w:cs="Times New Roman"/>
            <w:color w:val="000000"/>
            <w:u w:val="none"/>
            <w:lang w:val="en-GB"/>
          </w:rPr>
          <w:delText xml:space="preserve">the impact of </w:delText>
        </w:r>
      </w:del>
      <w:r w:rsidRPr="009D2F94">
        <w:rPr>
          <w:rStyle w:val="Internetverknpfung"/>
          <w:rFonts w:ascii="Times New Roman" w:hAnsi="Times New Roman" w:cs="Times New Roman"/>
          <w:color w:val="000000"/>
          <w:u w:val="none"/>
          <w:lang w:val="en-GB"/>
        </w:rPr>
        <w:t xml:space="preserve">mutualism </w:t>
      </w:r>
      <w:ins w:id="853" w:author="Guillaume Chomicki" w:date="2022-11-15T23:00:00Z">
        <w:r w:rsidR="009370D1">
          <w:rPr>
            <w:rStyle w:val="Internetverknpfung"/>
            <w:rFonts w:ascii="Times New Roman" w:hAnsi="Times New Roman" w:cs="Times New Roman"/>
            <w:color w:val="000000"/>
            <w:u w:val="none"/>
            <w:lang w:val="en-GB"/>
          </w:rPr>
          <w:t xml:space="preserve">drive </w:t>
        </w:r>
      </w:ins>
      <w:del w:id="854" w:author="Guillaume Chomicki" w:date="2022-11-15T23:00:00Z">
        <w:r w:rsidRPr="009D2F94" w:rsidDel="009370D1">
          <w:rPr>
            <w:rStyle w:val="Internetverknpfung"/>
            <w:rFonts w:ascii="Times New Roman" w:hAnsi="Times New Roman" w:cs="Times New Roman"/>
            <w:color w:val="000000"/>
            <w:u w:val="none"/>
            <w:lang w:val="en-GB"/>
          </w:rPr>
          <w:delText xml:space="preserve">on </w:delText>
        </w:r>
      </w:del>
      <w:ins w:id="855" w:author="Guillaume Chomicki" w:date="2022-11-15T23:00:00Z">
        <w:r w:rsidR="009370D1">
          <w:rPr>
            <w:rStyle w:val="Internetverknpfung"/>
            <w:rFonts w:ascii="Times New Roman" w:hAnsi="Times New Roman" w:cs="Times New Roman"/>
            <w:color w:val="000000"/>
            <w:u w:val="none"/>
            <w:lang w:val="en-GB"/>
          </w:rPr>
          <w:t>non-mutualistic</w:t>
        </w:r>
        <w:r w:rsidR="009370D1" w:rsidRPr="009D2F94">
          <w:rPr>
            <w:rStyle w:val="Internetverknpfung"/>
            <w:rFonts w:ascii="Times New Roman" w:hAnsi="Times New Roman" w:cs="Times New Roman"/>
            <w:color w:val="000000"/>
            <w:u w:val="none"/>
            <w:lang w:val="en-GB"/>
          </w:rPr>
          <w:t xml:space="preserve"> </w:t>
        </w:r>
      </w:ins>
      <w:r w:rsidRPr="009D2F94">
        <w:rPr>
          <w:rStyle w:val="Internetverknpfung"/>
          <w:rFonts w:ascii="Times New Roman" w:hAnsi="Times New Roman" w:cs="Times New Roman"/>
          <w:color w:val="000000"/>
          <w:u w:val="none"/>
          <w:lang w:val="en-GB"/>
        </w:rPr>
        <w:t>trait</w:t>
      </w:r>
      <w:ins w:id="856" w:author="Guillaume Chomicki" w:date="2022-11-15T23:01:00Z">
        <w:r w:rsidR="009370D1">
          <w:rPr>
            <w:rStyle w:val="Internetverknpfung"/>
            <w:rFonts w:ascii="Times New Roman" w:hAnsi="Times New Roman" w:cs="Times New Roman"/>
            <w:color w:val="000000"/>
            <w:u w:val="none"/>
            <w:lang w:val="en-GB"/>
          </w:rPr>
          <w:t xml:space="preserve"> evolution through indirect effects likely </w:t>
        </w:r>
      </w:ins>
      <w:ins w:id="857" w:author="Guillaume Chomicki" w:date="2022-11-15T23:02:00Z">
        <w:r w:rsidR="009370D1">
          <w:rPr>
            <w:rStyle w:val="Internetverknpfung"/>
            <w:rFonts w:ascii="Times New Roman" w:hAnsi="Times New Roman" w:cs="Times New Roman"/>
            <w:color w:val="000000"/>
            <w:u w:val="none"/>
            <w:lang w:val="en-GB"/>
          </w:rPr>
          <w:t>involving</w:t>
        </w:r>
      </w:ins>
      <w:ins w:id="858" w:author="Guillaume Chomicki" w:date="2022-11-15T23:01:00Z">
        <w:r w:rsidR="009370D1">
          <w:rPr>
            <w:rStyle w:val="Internetverknpfung"/>
            <w:rFonts w:ascii="Times New Roman" w:hAnsi="Times New Roman" w:cs="Times New Roman"/>
            <w:color w:val="000000"/>
            <w:u w:val="none"/>
            <w:lang w:val="en-GB"/>
          </w:rPr>
          <w:t xml:space="preserve"> allometric r</w:t>
        </w:r>
      </w:ins>
      <w:ins w:id="859" w:author="Guillaume Chomicki" w:date="2022-11-15T23:02:00Z">
        <w:r w:rsidR="009370D1">
          <w:rPr>
            <w:rStyle w:val="Internetverknpfung"/>
            <w:rFonts w:ascii="Times New Roman" w:hAnsi="Times New Roman" w:cs="Times New Roman"/>
            <w:color w:val="000000"/>
            <w:u w:val="none"/>
            <w:lang w:val="en-GB"/>
          </w:rPr>
          <w:t>elationships</w:t>
        </w:r>
      </w:ins>
      <w:ins w:id="860" w:author="Guillaume Chomicki" w:date="2022-11-15T23:01:00Z">
        <w:r w:rsidR="009370D1">
          <w:rPr>
            <w:rStyle w:val="Internetverknpfung"/>
            <w:rFonts w:ascii="Times New Roman" w:hAnsi="Times New Roman" w:cs="Times New Roman"/>
            <w:color w:val="000000"/>
            <w:u w:val="none"/>
            <w:lang w:val="en-GB"/>
          </w:rPr>
          <w:t>.</w:t>
        </w:r>
      </w:ins>
      <w:del w:id="861" w:author="Guillaume Chomicki" w:date="2022-11-15T23:00:00Z">
        <w:r w:rsidRPr="009D2F94" w:rsidDel="009370D1">
          <w:rPr>
            <w:rStyle w:val="Internetverknpfung"/>
            <w:rFonts w:ascii="Times New Roman" w:hAnsi="Times New Roman" w:cs="Times New Roman"/>
            <w:color w:val="000000"/>
            <w:u w:val="none"/>
            <w:lang w:val="en-GB"/>
          </w:rPr>
          <w:delText>s</w:delText>
        </w:r>
      </w:del>
      <w:r w:rsidRPr="009D2F94">
        <w:rPr>
          <w:rStyle w:val="Internetverknpfung"/>
          <w:rFonts w:ascii="Times New Roman" w:hAnsi="Times New Roman" w:cs="Times New Roman"/>
          <w:color w:val="000000"/>
          <w:u w:val="none"/>
          <w:lang w:val="en-GB"/>
        </w:rPr>
        <w:t xml:space="preserve"> </w:t>
      </w:r>
      <w:ins w:id="862" w:author="Guillaume Chomicki" w:date="2022-11-15T23:01:00Z">
        <w:r w:rsidR="009370D1">
          <w:rPr>
            <w:rStyle w:val="Internetverknpfung"/>
            <w:rFonts w:ascii="Times New Roman" w:hAnsi="Times New Roman" w:cs="Times New Roman"/>
            <w:color w:val="000000"/>
            <w:u w:val="none"/>
            <w:lang w:val="en-GB"/>
          </w:rPr>
          <w:t xml:space="preserve">We found that facultative multi-species mutualisms have the strongest effect on non-mutualistic trait evolution. </w:t>
        </w:r>
      </w:ins>
      <w:ins w:id="863" w:author="Guillaume Chomicki" w:date="2022-11-15T23:02:00Z">
        <w:r w:rsidR="009370D1">
          <w:rPr>
            <w:rStyle w:val="Internetverknpfung"/>
            <w:rFonts w:ascii="Times New Roman" w:hAnsi="Times New Roman" w:cs="Times New Roman"/>
            <w:color w:val="000000"/>
            <w:u w:val="none"/>
            <w:lang w:val="en-GB"/>
          </w:rPr>
          <w:t xml:space="preserve">Because they are the </w:t>
        </w:r>
        <w:r w:rsidR="00DF3EAC">
          <w:rPr>
            <w:rStyle w:val="Internetverknpfung"/>
            <w:rFonts w:ascii="Times New Roman" w:hAnsi="Times New Roman" w:cs="Times New Roman"/>
            <w:color w:val="000000"/>
            <w:u w:val="none"/>
            <w:lang w:val="en-GB"/>
          </w:rPr>
          <w:t xml:space="preserve">most widespread partnerships, this suggest that mutualism have a large, hidden role in driving trait evolution. </w:t>
        </w:r>
      </w:ins>
      <w:del w:id="864" w:author="Guillaume Chomicki" w:date="2022-11-15T23:01:00Z">
        <w:r w:rsidRPr="009D2F94" w:rsidDel="009370D1">
          <w:rPr>
            <w:rStyle w:val="Internetverknpfung"/>
            <w:rFonts w:ascii="Times New Roman" w:hAnsi="Times New Roman" w:cs="Times New Roman"/>
            <w:color w:val="000000"/>
            <w:u w:val="none"/>
            <w:lang w:val="en-GB"/>
          </w:rPr>
          <w:delText xml:space="preserve">not involved in the interaction is more nuanced and varied. </w:delText>
        </w:r>
      </w:del>
      <w:del w:id="865" w:author="Guillaume Chomicki" w:date="2022-11-15T23:03:00Z">
        <w:r w:rsidRPr="009D2F94" w:rsidDel="00DF3EAC">
          <w:rPr>
            <w:rStyle w:val="Internetverknpfung"/>
            <w:rFonts w:ascii="Times New Roman" w:hAnsi="Times New Roman" w:cs="Times New Roman"/>
            <w:color w:val="000000"/>
            <w:u w:val="none"/>
            <w:lang w:val="en-GB"/>
          </w:rPr>
          <w:delText xml:space="preserve">We found that evolutionary change in mutualistic traits affect the strength of selection, the optimum of selection as well as the evolutionary rate of traits, but every mutualistic affect the phenotypic evolution of distinct traits, and in distinct ways. </w:delText>
        </w:r>
      </w:del>
    </w:p>
    <w:p w14:paraId="505B3948" w14:textId="77777777" w:rsidR="00635C79" w:rsidRPr="009D2F94" w:rsidRDefault="00635C79">
      <w:pPr>
        <w:rPr>
          <w:rFonts w:ascii="Times New Roman" w:hAnsi="Times New Roman" w:cs="Times New Roman"/>
          <w:color w:val="000000"/>
          <w:lang w:val="en-GB"/>
        </w:rPr>
      </w:pPr>
    </w:p>
    <w:p w14:paraId="56B17132" w14:textId="2DD8A5D5" w:rsidR="00635C79" w:rsidRPr="009D2F94" w:rsidDel="00DF3EAC" w:rsidRDefault="00635C79">
      <w:pPr>
        <w:rPr>
          <w:del w:id="866" w:author="Guillaume Chomicki" w:date="2022-11-15T23:03:00Z"/>
          <w:rFonts w:ascii="Times New Roman" w:hAnsi="Times New Roman" w:cs="Times New Roman"/>
          <w:color w:val="000000"/>
          <w:lang w:val="en-GB"/>
        </w:rPr>
      </w:pPr>
    </w:p>
    <w:p w14:paraId="70507689" w14:textId="7136E87C" w:rsidR="00635C79" w:rsidRPr="009D2F94" w:rsidDel="00DF3EAC" w:rsidRDefault="00000000">
      <w:pPr>
        <w:rPr>
          <w:del w:id="867" w:author="Guillaume Chomicki" w:date="2022-11-15T23:03:00Z"/>
          <w:rFonts w:ascii="Times New Roman" w:hAnsi="Times New Roman" w:cs="Times New Roman"/>
          <w:color w:val="000000"/>
          <w:lang w:val="en-GB"/>
        </w:rPr>
      </w:pPr>
      <w:del w:id="868" w:author="Guillaume Chomicki" w:date="2022-11-15T23:03:00Z">
        <w:r w:rsidRPr="009D2F94" w:rsidDel="00DF3EAC">
          <w:rPr>
            <w:rStyle w:val="Internetverknpfung"/>
            <w:rFonts w:ascii="Times New Roman" w:hAnsi="Times New Roman" w:cs="Times New Roman"/>
            <w:color w:val="000000"/>
            <w:highlight w:val="green"/>
            <w:u w:val="none"/>
            <w:lang w:val="en-GB"/>
          </w:rPr>
          <w:delText>Mutualistic interactions have led to the evolution of a wide range of specific structures linked to the partnerships. But how it affected the evolution of traits beyond those directly involved in the mutualism remains unclear. Our aim was to test whether mutualistic traits affect the evolution of non-mutualistic traits. To do so, we</w:delText>
        </w:r>
        <w:r w:rsidRPr="009D2F94" w:rsidDel="00DF3EAC">
          <w:rPr>
            <w:rStyle w:val="Internetverknpfung"/>
            <w:rFonts w:ascii="Times New Roman" w:hAnsi="Times New Roman" w:cs="Times New Roman"/>
            <w:color w:val="000000"/>
            <w:u w:val="none"/>
            <w:lang w:val="en-GB"/>
          </w:rPr>
          <w:delText xml:space="preserve"> developed a series of OU models in which we tested the impact of </w:delText>
        </w:r>
      </w:del>
    </w:p>
    <w:p w14:paraId="59E04AC6" w14:textId="6281D561" w:rsidR="00635C79" w:rsidRPr="009D2F94" w:rsidDel="00DF3EAC" w:rsidRDefault="00635C79">
      <w:pPr>
        <w:rPr>
          <w:del w:id="869" w:author="Guillaume Chomicki" w:date="2022-11-15T23:03:00Z"/>
          <w:rFonts w:ascii="Times New Roman" w:hAnsi="Times New Roman" w:cs="Times New Roman"/>
          <w:color w:val="000000"/>
          <w:lang w:val="en-GB"/>
        </w:rPr>
      </w:pPr>
    </w:p>
    <w:p w14:paraId="0CA16214" w14:textId="2607D559" w:rsidR="00635C79" w:rsidRPr="009D2F94" w:rsidDel="00DF3EAC" w:rsidRDefault="00000000">
      <w:pPr>
        <w:rPr>
          <w:del w:id="870" w:author="Guillaume Chomicki" w:date="2022-11-15T23:03:00Z"/>
          <w:rFonts w:ascii="Times New Roman" w:hAnsi="Times New Roman" w:cs="Times New Roman"/>
          <w:color w:val="000000"/>
          <w:lang w:val="en-GB"/>
        </w:rPr>
      </w:pPr>
      <w:del w:id="871" w:author="Guillaume Chomicki" w:date="2022-11-15T23:03:00Z">
        <w:r w:rsidRPr="009D2F94" w:rsidDel="00DF3EAC">
          <w:rPr>
            <w:rStyle w:val="Internetverknpfung"/>
            <w:rFonts w:ascii="Times New Roman" w:hAnsi="Times New Roman" w:cs="Times New Roman"/>
            <w:color w:val="000000"/>
            <w:highlight w:val="green"/>
            <w:u w:val="none"/>
            <w:lang w:val="en-GB"/>
          </w:rPr>
          <w:delText>LINK TO the debate on BIOTIC VS ABIOTIC DRIVERS OF MACROEVOLUTION</w:delText>
        </w:r>
      </w:del>
    </w:p>
    <w:p w14:paraId="263C4C12" w14:textId="15907C58" w:rsidR="00635C79" w:rsidRPr="009D2F94" w:rsidDel="00DF3EAC" w:rsidRDefault="00635C79">
      <w:pPr>
        <w:rPr>
          <w:del w:id="872" w:author="Guillaume Chomicki" w:date="2022-11-15T23:03:00Z"/>
          <w:rFonts w:ascii="Times New Roman" w:hAnsi="Times New Roman" w:cs="Times New Roman"/>
          <w:color w:val="000000"/>
          <w:lang w:val="en-GB"/>
        </w:rPr>
      </w:pPr>
    </w:p>
    <w:p w14:paraId="723F07DB" w14:textId="77777777" w:rsidR="00635C79" w:rsidRPr="009D2F94" w:rsidDel="00DF3EAC" w:rsidRDefault="00635C79">
      <w:pPr>
        <w:rPr>
          <w:del w:id="873" w:author="Guillaume Chomicki" w:date="2022-11-15T23:03:00Z"/>
          <w:rFonts w:ascii="Times New Roman" w:hAnsi="Times New Roman" w:cs="Times New Roman"/>
          <w:color w:val="000000"/>
          <w:lang w:val="en-GB"/>
        </w:rPr>
      </w:pPr>
    </w:p>
    <w:p w14:paraId="771D5B09" w14:textId="77777777" w:rsidR="00635C79" w:rsidRPr="009D2F94" w:rsidDel="00DF3EAC" w:rsidRDefault="00635C79">
      <w:pPr>
        <w:rPr>
          <w:del w:id="874" w:author="Guillaume Chomicki" w:date="2022-11-15T23:03:00Z"/>
          <w:rFonts w:ascii="Times New Roman" w:hAnsi="Times New Roman" w:cs="Times New Roman"/>
          <w:color w:val="000000"/>
          <w:lang w:val="en-GB"/>
        </w:rPr>
      </w:pPr>
    </w:p>
    <w:p w14:paraId="3C3A597D" w14:textId="77777777" w:rsidR="00635C79" w:rsidRPr="009D2F94" w:rsidRDefault="00635C79">
      <w:pPr>
        <w:rPr>
          <w:rFonts w:ascii="Times New Roman" w:hAnsi="Times New Roman" w:cs="Times New Roman"/>
          <w:b/>
          <w:bCs/>
          <w:color w:val="000000"/>
          <w:lang w:val="en-GB"/>
        </w:rPr>
      </w:pPr>
    </w:p>
    <w:p w14:paraId="2587D592" w14:textId="77777777" w:rsidR="00635C79" w:rsidRPr="009D2F94" w:rsidRDefault="00000000">
      <w:pPr>
        <w:rPr>
          <w:rFonts w:ascii="Times New Roman" w:hAnsi="Times New Roman" w:cs="Times New Roman"/>
          <w:b/>
          <w:bCs/>
          <w:color w:val="000000"/>
          <w:lang w:val="en-GB"/>
        </w:rPr>
      </w:pPr>
      <w:r w:rsidRPr="009D2F94">
        <w:rPr>
          <w:rStyle w:val="Internetverknpfung"/>
          <w:rFonts w:ascii="Times New Roman" w:hAnsi="Times New Roman" w:cs="Times New Roman"/>
          <w:b/>
          <w:bCs/>
          <w:color w:val="000000"/>
          <w:u w:val="none"/>
          <w:lang w:val="en-GB"/>
        </w:rPr>
        <w:t>References:</w:t>
      </w:r>
    </w:p>
    <w:p w14:paraId="67190E9D" w14:textId="77777777" w:rsidR="00635C79" w:rsidRPr="009D2F94" w:rsidRDefault="00635C79">
      <w:pPr>
        <w:rPr>
          <w:rFonts w:ascii="Times New Roman" w:hAnsi="Times New Roman" w:cs="Times New Roman"/>
          <w:color w:val="000000"/>
          <w:lang w:val="en-GB"/>
        </w:rPr>
      </w:pPr>
    </w:p>
    <w:p w14:paraId="47528F4D" w14:textId="77777777" w:rsidR="00635C79" w:rsidRPr="009D2F94" w:rsidRDefault="00000000">
      <w:pPr>
        <w:ind w:hanging="284"/>
        <w:rPr>
          <w:rFonts w:ascii="Times New Roman" w:hAnsi="Times New Roman" w:cs="Times New Roman"/>
          <w:color w:val="000000"/>
          <w:sz w:val="22"/>
          <w:szCs w:val="22"/>
          <w:lang w:val="en-GB"/>
        </w:rPr>
      </w:pPr>
      <w:r w:rsidRPr="009D2F94">
        <w:rPr>
          <w:rFonts w:ascii="Times New Roman" w:hAnsi="Times New Roman" w:cs="Times New Roman"/>
          <w:color w:val="000000"/>
          <w:sz w:val="22"/>
          <w:szCs w:val="22"/>
          <w:lang w:val="en-GB"/>
        </w:rPr>
        <w:t>Anderson, B. and Johnson, S.D., 2008. The geographical mosaic of coevolution in a plant–pollinator mutualism. Evolution: International Journal of Organic Evolution, 62(1), pp.220-225.</w:t>
      </w:r>
    </w:p>
    <w:p w14:paraId="455056E3" w14:textId="77777777" w:rsidR="00635C79" w:rsidRPr="009D2F94" w:rsidRDefault="00000000">
      <w:pPr>
        <w:ind w:hanging="284"/>
        <w:rPr>
          <w:rFonts w:ascii="Times New Roman" w:hAnsi="Times New Roman" w:cs="Times New Roman"/>
          <w:color w:val="000000"/>
          <w:sz w:val="22"/>
          <w:szCs w:val="22"/>
          <w:lang w:val="en-GB"/>
        </w:rPr>
      </w:pPr>
      <w:r w:rsidRPr="009D2F94">
        <w:rPr>
          <w:rFonts w:ascii="Times New Roman" w:hAnsi="Times New Roman" w:cs="Times New Roman"/>
          <w:color w:val="000000"/>
          <w:sz w:val="22"/>
          <w:szCs w:val="22"/>
          <w:lang w:val="en-GB"/>
        </w:rPr>
        <w:t>Anderson, B. and Johnson, S.D., 2009. Geographical covariation and local convergence of flower depth in a guild of fly‐pollinated plants. New Phytologist, 182(2), pp.533-540.</w:t>
      </w:r>
    </w:p>
    <w:p w14:paraId="36221B1B"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Barrabé, L., Maggia, L., Pillon, Y., Rigault, F., Mouly, A., Davis, A.P. and Buerki, S., 2014. New Caledonian lineages of Psychotria (Rubiaceae) reveal different evolutionary histories and the largest documented plant radiation for the archipelago. Molecular Phylogenetics and Evolution, 71, pp.15-35.</w:t>
      </w:r>
    </w:p>
    <w:p w14:paraId="5576B013"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 xml:space="preserve">Bodbyl Roels, S.A. and Kelly, J.K., 2011. Rapid evolution caused by pollinator loss in </w:t>
      </w:r>
      <w:r w:rsidRPr="009D2F94">
        <w:rPr>
          <w:rFonts w:ascii="Times New Roman" w:hAnsi="Times New Roman" w:cs="Times New Roman"/>
          <w:i/>
          <w:iCs/>
          <w:color w:val="000000"/>
          <w:sz w:val="22"/>
          <w:szCs w:val="22"/>
          <w:lang w:val="en-GB"/>
        </w:rPr>
        <w:t>Mimulus guttatus</w:t>
      </w:r>
      <w:r w:rsidRPr="009D2F94">
        <w:rPr>
          <w:rFonts w:ascii="Times New Roman" w:hAnsi="Times New Roman" w:cs="Times New Roman"/>
          <w:color w:val="000000"/>
          <w:sz w:val="22"/>
          <w:szCs w:val="22"/>
          <w:lang w:val="en-GB"/>
        </w:rPr>
        <w:t>. Evolution 65: 2541-2552.</w:t>
      </w:r>
    </w:p>
    <w:p w14:paraId="454DBDDE" w14:textId="46F74DF6" w:rsidR="00635C79" w:rsidRPr="009D2F94" w:rsidDel="00451693" w:rsidRDefault="00000000">
      <w:pPr>
        <w:ind w:hanging="284"/>
        <w:rPr>
          <w:del w:id="875" w:author="Guillaume Chomicki" w:date="2022-11-14T18:39:00Z"/>
          <w:rFonts w:ascii="Helvetica" w:hAnsi="Helvetica" w:cs="Helvetica"/>
          <w:color w:val="000000"/>
          <w:sz w:val="22"/>
          <w:szCs w:val="22"/>
          <w:lang w:val="en-GB"/>
        </w:rPr>
      </w:pPr>
      <w:del w:id="876" w:author="Guillaume Chomicki" w:date="2022-11-14T18:39:00Z">
        <w:r w:rsidRPr="009D2F94" w:rsidDel="00451693">
          <w:rPr>
            <w:rFonts w:ascii="Times New Roman" w:hAnsi="Times New Roman" w:cs="Times New Roman"/>
            <w:color w:val="000000"/>
            <w:sz w:val="22"/>
            <w:szCs w:val="22"/>
            <w:lang w:val="en-GB"/>
          </w:rPr>
          <w:delText xml:space="preserve">Bodbyl Roels, S.A. and Kelly, J.K., 2011. Rapid evolution caused by pollinator loss in </w:delText>
        </w:r>
        <w:r w:rsidRPr="009D2F94" w:rsidDel="00451693">
          <w:rPr>
            <w:rFonts w:ascii="Times New Roman" w:hAnsi="Times New Roman" w:cs="Times New Roman"/>
            <w:i/>
            <w:iCs/>
            <w:color w:val="000000"/>
            <w:sz w:val="22"/>
            <w:szCs w:val="22"/>
            <w:lang w:val="en-GB"/>
          </w:rPr>
          <w:delText>Mimulus guttatus</w:delText>
        </w:r>
        <w:r w:rsidRPr="009D2F94" w:rsidDel="00451693">
          <w:rPr>
            <w:rFonts w:ascii="Times New Roman" w:hAnsi="Times New Roman" w:cs="Times New Roman"/>
            <w:color w:val="000000"/>
            <w:sz w:val="22"/>
            <w:szCs w:val="22"/>
            <w:lang w:val="en-GB"/>
          </w:rPr>
          <w:delText>. Evolution 65: 2541-2552.</w:delText>
        </w:r>
      </w:del>
    </w:p>
    <w:p w14:paraId="5279B5E1"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Brouat, C. and McKey, D., 2001. Leaf-stem allometry, hollow stems, and the evolution of caulinary domatia in myrmecophytes. New Phytologist 151: 391-406.</w:t>
      </w:r>
    </w:p>
    <w:p w14:paraId="2243567A"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BROUAT, C. and McKEY, D.O.Y.L.E., 2000. Origin of caulinary ant domatia and timing of their onset in plant ontogeny: evolution of a key trait in horizontally transmitted ant-plant symbioses. Biological Journal of the Linnean Society, 71(4), pp.801-819.</w:t>
      </w:r>
    </w:p>
    <w:p w14:paraId="0C5942B7"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Chomicki, G. and Renner, S.S., 2016a. Evolutionary relationships and biogeography of the ant-epiphytic genus Squamellaria (Rubiaceae: Psychotrieae) and their taxonomic implications. PLoS One, 11(3), p.e0151317.</w:t>
      </w:r>
    </w:p>
    <w:p w14:paraId="57612964"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Chomicki, G. and Renner, S.S., 2016b. Obligate plant farming by a specialized ant. Nature Plants, 2(12), pp.1-4.</w:t>
      </w:r>
    </w:p>
    <w:p w14:paraId="457DC309"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Chomicki, G. and Renner, S.S., 2017. Partner abundance controls mutualism stability and the pace of morphological change over geologic time. Proceedings of the National Academy of Sciences, 114(15), pp.3951-3956.</w:t>
      </w:r>
    </w:p>
    <w:p w14:paraId="04B004B8" w14:textId="16338253" w:rsidR="00635C79" w:rsidRPr="009D2F94" w:rsidDel="00627DCA" w:rsidRDefault="00000000">
      <w:pPr>
        <w:ind w:hanging="284"/>
        <w:rPr>
          <w:del w:id="877" w:author="Guillaume Chomicki" w:date="2022-11-14T16:24:00Z"/>
          <w:rFonts w:ascii="Helvetica" w:hAnsi="Helvetica" w:cs="Helvetica"/>
          <w:color w:val="000000"/>
          <w:sz w:val="22"/>
          <w:szCs w:val="22"/>
          <w:lang w:val="en-GB"/>
        </w:rPr>
      </w:pPr>
      <w:del w:id="878" w:author="Guillaume Chomicki" w:date="2022-11-14T16:24:00Z">
        <w:r w:rsidRPr="009D2F94" w:rsidDel="00627DCA">
          <w:rPr>
            <w:rFonts w:ascii="Times New Roman" w:hAnsi="Times New Roman" w:cs="Times New Roman"/>
            <w:color w:val="000000"/>
            <w:sz w:val="22"/>
            <w:szCs w:val="22"/>
            <w:lang w:val="en-GB"/>
          </w:rPr>
          <w:delText>Chomicki, G. and Renner, S.S., 2019. Climate and symbioses with ants modulate leaf/stem scaling in epiphytes. Scientific reports, 9(1), pp.1-12.</w:delText>
        </w:r>
      </w:del>
    </w:p>
    <w:p w14:paraId="782610CC" w14:textId="77777777" w:rsidR="00627DCA" w:rsidRDefault="00000000" w:rsidP="00627DCA">
      <w:pPr>
        <w:ind w:hanging="284"/>
        <w:rPr>
          <w:ins w:id="879" w:author="Guillaume Chomicki" w:date="2022-11-14T16:24:00Z"/>
          <w:rFonts w:ascii="Times New Roman" w:hAnsi="Times New Roman" w:cs="Times New Roman"/>
          <w:color w:val="000000"/>
          <w:sz w:val="22"/>
          <w:szCs w:val="22"/>
          <w:lang w:val="en-GB"/>
        </w:rPr>
      </w:pPr>
      <w:r w:rsidRPr="009D2F94">
        <w:rPr>
          <w:rFonts w:ascii="Times New Roman" w:hAnsi="Times New Roman" w:cs="Times New Roman"/>
          <w:color w:val="000000"/>
          <w:sz w:val="22"/>
          <w:szCs w:val="22"/>
          <w:lang w:val="en-GB"/>
        </w:rPr>
        <w:t>Chomicki, G. and Renner, S.S., 2019a. Farming by ants remodels nutrient uptake in epiphytes. New Phytologist, 223(4), pp.2011-2023.</w:t>
      </w:r>
      <w:ins w:id="880" w:author="Guillaume Chomicki" w:date="2022-11-14T16:24:00Z">
        <w:r w:rsidR="00627DCA" w:rsidRPr="00627DCA">
          <w:rPr>
            <w:rFonts w:ascii="Times New Roman" w:hAnsi="Times New Roman" w:cs="Times New Roman"/>
            <w:color w:val="000000"/>
            <w:sz w:val="22"/>
            <w:szCs w:val="22"/>
            <w:lang w:val="en-GB"/>
          </w:rPr>
          <w:t xml:space="preserve"> </w:t>
        </w:r>
      </w:ins>
    </w:p>
    <w:p w14:paraId="6FB1AF27" w14:textId="57DBECEE" w:rsidR="00635C79" w:rsidRPr="009D2F94" w:rsidDel="00627DCA" w:rsidRDefault="00635C79" w:rsidP="00627DCA">
      <w:pPr>
        <w:ind w:hanging="284"/>
        <w:rPr>
          <w:del w:id="881" w:author="Guillaume Chomicki" w:date="2022-11-14T16:24:00Z"/>
          <w:rFonts w:ascii="Helvetica" w:hAnsi="Helvetica" w:cs="Helvetica"/>
          <w:color w:val="000000"/>
          <w:sz w:val="22"/>
          <w:szCs w:val="22"/>
          <w:lang w:val="en-GB"/>
        </w:rPr>
      </w:pPr>
    </w:p>
    <w:p w14:paraId="0E9960BC"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Chomicki, G. and Renner, S.S., 2019b. Climate and symbioses with ants modulate leaf/stem scaling in epiphytes. Scientific reports, 9(1), pp.1-12.</w:t>
      </w:r>
    </w:p>
    <w:p w14:paraId="2D20BFA0"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Chomicki, G., Janda, M. and Renner, S.S., 2017. The assembly of ant-farmed gardens: mutualism specialization following host broadening. Proceedings of the Royal Society B: Biological Sciences, 284(1850), p.20161759.</w:t>
      </w:r>
    </w:p>
    <w:p w14:paraId="5C6420DC"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Chomicki, G., Staedler, Y.M., Schönenberger, J. and Renner, S.S., 2016. Partner choice through concealed floral sugar rewards evolved with the specialization of ant–plant mutualisms. New Phytologist, 211(4), pp.1358-1370.</w:t>
      </w:r>
    </w:p>
    <w:p w14:paraId="084D798F"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lastRenderedPageBreak/>
        <w:t>Chomicki, G., Weber, M., Antonelli, A., Bascompte, J. and Kiers, E.T., 2019. The impact of mutualisms on species richness. Trends in ecology &amp; evolution, 34(8), pp.698-711.</w:t>
      </w:r>
    </w:p>
    <w:p w14:paraId="1F3D0A10"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Culley, T.M., Weller, S.G. and Sakai, A.K., 2002. The evolution of wind pollination in angiosperms. Trends in Ecology &amp; Evolution, 17(8), pp.361-369.</w:t>
      </w:r>
    </w:p>
    <w:p w14:paraId="03B7DA9D"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Culley, T.M., Weller, S.G. and Sakai, A.K., 2002. The evolution of wind pollination in angiosperms. Trends in Ecology &amp; Evolution, 17(8), pp.361-369.</w:t>
      </w:r>
    </w:p>
    <w:p w14:paraId="3F4A617F"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Davis, C.C., Schaefer, H., Xi, Z., Baum, D.A., Donoghue, M.J. and Harmon, L.J., 2014. Long-term morphological stasis maintained by a plant–pollinator mutualism. Proceedings of the National Academy of Sciences, 111(16), pp.5914-5919.</w:t>
      </w:r>
    </w:p>
    <w:p w14:paraId="238B2246" w14:textId="77777777" w:rsidR="00635C79" w:rsidRPr="0055261F" w:rsidRDefault="00000000">
      <w:pPr>
        <w:ind w:hanging="284"/>
        <w:rPr>
          <w:rFonts w:ascii="Times New Roman" w:hAnsi="Times New Roman" w:cs="Times New Roman"/>
          <w:color w:val="000000"/>
          <w:sz w:val="22"/>
          <w:szCs w:val="22"/>
          <w:lang w:val="en-GB"/>
          <w:rPrChange w:id="882" w:author="Guillaume Chomicki" w:date="2022-11-01T15:54:00Z">
            <w:rPr>
              <w:rFonts w:ascii="Helvetica" w:hAnsi="Helvetica" w:cs="Helvetica"/>
              <w:color w:val="000000"/>
              <w:sz w:val="22"/>
              <w:szCs w:val="22"/>
              <w:lang w:val="en-GB"/>
            </w:rPr>
          </w:rPrChange>
        </w:rPr>
      </w:pPr>
      <w:r w:rsidRPr="009D2F94">
        <w:rPr>
          <w:rFonts w:ascii="Times New Roman" w:hAnsi="Times New Roman" w:cs="Times New Roman"/>
          <w:color w:val="000000"/>
          <w:sz w:val="22"/>
          <w:szCs w:val="22"/>
          <w:lang w:val="en-GB"/>
        </w:rPr>
        <w:t xml:space="preserve">Davis, C.C., Schaefer, H., Xi, Z., Baum, D.A., Donoghue, M.J. and Harmon, L.J., 2014. Long-term </w:t>
      </w:r>
      <w:r w:rsidRPr="0055261F">
        <w:rPr>
          <w:rFonts w:ascii="Times New Roman" w:hAnsi="Times New Roman" w:cs="Times New Roman"/>
          <w:color w:val="000000"/>
          <w:sz w:val="22"/>
          <w:szCs w:val="22"/>
          <w:lang w:val="en-GB"/>
        </w:rPr>
        <w:t>morphological stasis maintained by a plant–pollinator mutualism. Proceedings of the National Academy of Sciences, 111(16), pp.5914-5919.</w:t>
      </w:r>
    </w:p>
    <w:p w14:paraId="409E6185" w14:textId="77777777" w:rsidR="0055261F" w:rsidRPr="0055261F" w:rsidRDefault="00000000" w:rsidP="0055261F">
      <w:pPr>
        <w:ind w:hanging="284"/>
        <w:rPr>
          <w:ins w:id="883" w:author="Guillaume Chomicki" w:date="2022-11-01T15:54:00Z"/>
          <w:rFonts w:ascii="Times New Roman" w:hAnsi="Times New Roman" w:cs="Times New Roman"/>
          <w:color w:val="000000"/>
          <w:sz w:val="22"/>
          <w:szCs w:val="22"/>
          <w:lang w:val="en-GB"/>
        </w:rPr>
      </w:pPr>
      <w:r w:rsidRPr="0055261F">
        <w:rPr>
          <w:rFonts w:ascii="Times New Roman" w:hAnsi="Times New Roman" w:cs="Times New Roman"/>
          <w:color w:val="000000"/>
          <w:sz w:val="22"/>
          <w:szCs w:val="22"/>
          <w:lang w:val="en-GB"/>
        </w:rPr>
        <w:t xml:space="preserve">Drummond, A.J., Suchard, M.A., Xie, D., Rambaut, A., 2012. Bayesian phylogenetics with BEAUti and the BEAST 1.7. Mol. Biol. Evol. 29, 1969–1973. </w:t>
      </w:r>
      <w:ins w:id="884" w:author="Guillaume Chomicki" w:date="2022-11-01T15:53:00Z">
        <w:r w:rsidR="0055261F" w:rsidRPr="0055261F">
          <w:rPr>
            <w:rFonts w:ascii="Times New Roman" w:hAnsi="Times New Roman" w:cs="Times New Roman"/>
            <w:color w:val="000000"/>
            <w:sz w:val="22"/>
            <w:szCs w:val="22"/>
            <w:lang w:val="en-GB"/>
          </w:rPr>
          <w:fldChar w:fldCharType="begin"/>
        </w:r>
        <w:r w:rsidR="0055261F" w:rsidRPr="0055261F">
          <w:rPr>
            <w:rFonts w:ascii="Times New Roman" w:hAnsi="Times New Roman" w:cs="Times New Roman"/>
            <w:color w:val="000000"/>
            <w:sz w:val="22"/>
            <w:szCs w:val="22"/>
            <w:lang w:val="en-GB"/>
          </w:rPr>
          <w:instrText xml:space="preserve"> HYPERLINK "</w:instrText>
        </w:r>
      </w:ins>
      <w:r w:rsidR="0055261F" w:rsidRPr="0055261F">
        <w:rPr>
          <w:rFonts w:ascii="Times New Roman" w:hAnsi="Times New Roman" w:cs="Times New Roman"/>
          <w:color w:val="000000"/>
          <w:sz w:val="22"/>
          <w:szCs w:val="22"/>
          <w:lang w:val="en-GB"/>
        </w:rPr>
        <w:instrText>https://doi.org/10.1093/molbev/mss075</w:instrText>
      </w:r>
      <w:ins w:id="885" w:author="Guillaume Chomicki" w:date="2022-11-01T15:53:00Z">
        <w:r w:rsidR="0055261F" w:rsidRPr="0055261F">
          <w:rPr>
            <w:rFonts w:ascii="Times New Roman" w:hAnsi="Times New Roman" w:cs="Times New Roman"/>
            <w:color w:val="000000"/>
            <w:sz w:val="22"/>
            <w:szCs w:val="22"/>
            <w:lang w:val="en-GB"/>
          </w:rPr>
          <w:instrText xml:space="preserve">" </w:instrText>
        </w:r>
        <w:r w:rsidR="0055261F" w:rsidRPr="0055261F">
          <w:rPr>
            <w:rFonts w:ascii="Times New Roman" w:hAnsi="Times New Roman" w:cs="Times New Roman"/>
            <w:color w:val="000000"/>
            <w:sz w:val="22"/>
            <w:szCs w:val="22"/>
            <w:lang w:val="en-GB"/>
          </w:rPr>
        </w:r>
        <w:r w:rsidR="0055261F" w:rsidRPr="0055261F">
          <w:rPr>
            <w:rFonts w:ascii="Times New Roman" w:hAnsi="Times New Roman" w:cs="Times New Roman"/>
            <w:color w:val="000000"/>
            <w:sz w:val="22"/>
            <w:szCs w:val="22"/>
            <w:lang w:val="en-GB"/>
          </w:rPr>
          <w:fldChar w:fldCharType="separate"/>
        </w:r>
      </w:ins>
      <w:r w:rsidR="0055261F" w:rsidRPr="0055261F">
        <w:rPr>
          <w:rStyle w:val="Hyperlink"/>
          <w:rFonts w:ascii="Times New Roman" w:hAnsi="Times New Roman" w:cs="Times New Roman"/>
          <w:sz w:val="22"/>
          <w:szCs w:val="22"/>
          <w:lang w:val="en-GB"/>
        </w:rPr>
        <w:t>https://doi.org/10.1093/molbev/mss075</w:t>
      </w:r>
      <w:ins w:id="886" w:author="Guillaume Chomicki" w:date="2022-11-01T15:53:00Z">
        <w:r w:rsidR="0055261F" w:rsidRPr="0055261F">
          <w:rPr>
            <w:rFonts w:ascii="Times New Roman" w:hAnsi="Times New Roman" w:cs="Times New Roman"/>
            <w:color w:val="000000"/>
            <w:sz w:val="22"/>
            <w:szCs w:val="22"/>
            <w:lang w:val="en-GB"/>
          </w:rPr>
          <w:fldChar w:fldCharType="end"/>
        </w:r>
      </w:ins>
    </w:p>
    <w:p w14:paraId="2BA5D241" w14:textId="26D7D1F5" w:rsidR="0055261F" w:rsidRPr="0055261F" w:rsidRDefault="0055261F" w:rsidP="0055261F">
      <w:pPr>
        <w:ind w:hanging="284"/>
        <w:rPr>
          <w:rFonts w:ascii="Times New Roman" w:hAnsi="Times New Roman" w:cs="Times New Roman"/>
          <w:color w:val="000000"/>
          <w:sz w:val="22"/>
          <w:szCs w:val="22"/>
          <w:lang w:val="en-GB"/>
          <w:rPrChange w:id="887" w:author="Guillaume Chomicki" w:date="2022-11-01T15:54:00Z">
            <w:rPr>
              <w:rFonts w:ascii="Helvetica" w:hAnsi="Helvetica" w:cs="Helvetica"/>
              <w:color w:val="000000"/>
              <w:sz w:val="22"/>
              <w:szCs w:val="22"/>
              <w:lang w:val="en-GB"/>
            </w:rPr>
          </w:rPrChange>
        </w:rPr>
      </w:pPr>
      <w:ins w:id="888" w:author="Guillaume Chomicki" w:date="2022-11-01T15:53:00Z">
        <w:r w:rsidRPr="0055261F">
          <w:rPr>
            <w:rFonts w:ascii="Times New Roman" w:hAnsi="Times New Roman" w:cs="Times New Roman"/>
            <w:color w:val="000000"/>
            <w:sz w:val="22"/>
            <w:szCs w:val="22"/>
            <w:lang w:val="en-GB"/>
            <w:rPrChange w:id="889" w:author="Guillaume Chomicki" w:date="2022-11-01T15:54:00Z">
              <w:rPr>
                <w:rFonts w:ascii="Helvetica" w:hAnsi="Helvetica" w:cs="Helvetica"/>
                <w:color w:val="000000"/>
                <w:sz w:val="22"/>
                <w:szCs w:val="22"/>
                <w:lang w:val="en-GB"/>
              </w:rPr>
            </w:rPrChange>
          </w:rPr>
          <w:t>Fick, S.E. and Hijmans, R.J., 2017. WorldClim 2: new 1‐km spatial resolution climate surfaces for global land areas. International journal of climatology, 37(12), pp.4302-4315.</w:t>
        </w:r>
      </w:ins>
    </w:p>
    <w:p w14:paraId="668EA45A" w14:textId="77777777" w:rsidR="00635C79" w:rsidRPr="0055261F" w:rsidRDefault="00000000">
      <w:pPr>
        <w:ind w:hanging="284"/>
        <w:rPr>
          <w:rFonts w:ascii="Times New Roman" w:hAnsi="Times New Roman" w:cs="Times New Roman"/>
          <w:color w:val="000000"/>
          <w:sz w:val="22"/>
          <w:szCs w:val="22"/>
          <w:lang w:val="en-GB"/>
          <w:rPrChange w:id="890" w:author="Guillaume Chomicki" w:date="2022-11-01T15:54:00Z">
            <w:rPr>
              <w:rFonts w:ascii="Helvetica" w:hAnsi="Helvetica" w:cs="Helvetica"/>
              <w:color w:val="000000"/>
              <w:sz w:val="22"/>
              <w:szCs w:val="22"/>
              <w:lang w:val="en-GB"/>
            </w:rPr>
          </w:rPrChange>
        </w:rPr>
      </w:pPr>
      <w:r w:rsidRPr="0055261F">
        <w:rPr>
          <w:rFonts w:ascii="Times New Roman" w:hAnsi="Times New Roman" w:cs="Times New Roman"/>
          <w:color w:val="000000"/>
          <w:sz w:val="22"/>
          <w:szCs w:val="22"/>
          <w:lang w:val="en-GB"/>
        </w:rPr>
        <w:t>Gervasi, D.D. and Schiestl, F.P., 2017. Real-time divergent evolution in plants driven by pollinators. Nature Communications, 8(1), 14691.</w:t>
      </w:r>
    </w:p>
    <w:p w14:paraId="0943EF69" w14:textId="37876C70" w:rsidR="00635C79" w:rsidRPr="0055261F" w:rsidDel="00C122BB" w:rsidRDefault="00000000">
      <w:pPr>
        <w:ind w:hanging="284"/>
        <w:rPr>
          <w:del w:id="891" w:author="Guillaume Chomicki" w:date="2022-11-01T15:56:00Z"/>
          <w:rFonts w:ascii="Times New Roman" w:hAnsi="Times New Roman" w:cs="Times New Roman"/>
          <w:color w:val="000000"/>
          <w:sz w:val="22"/>
          <w:szCs w:val="22"/>
          <w:lang w:val="en-GB"/>
          <w:rPrChange w:id="892" w:author="Guillaume Chomicki" w:date="2022-11-01T15:54:00Z">
            <w:rPr>
              <w:del w:id="893" w:author="Guillaume Chomicki" w:date="2022-11-01T15:56:00Z"/>
              <w:rFonts w:ascii="Helvetica" w:hAnsi="Helvetica" w:cs="Helvetica"/>
              <w:color w:val="000000"/>
              <w:sz w:val="22"/>
              <w:szCs w:val="22"/>
              <w:lang w:val="en-GB"/>
            </w:rPr>
          </w:rPrChange>
        </w:rPr>
      </w:pPr>
      <w:del w:id="894" w:author="Guillaume Chomicki" w:date="2022-11-01T15:56:00Z">
        <w:r w:rsidRPr="0055261F" w:rsidDel="00C122BB">
          <w:rPr>
            <w:rFonts w:ascii="Times New Roman" w:hAnsi="Times New Roman" w:cs="Times New Roman"/>
            <w:color w:val="000000"/>
            <w:sz w:val="22"/>
            <w:szCs w:val="22"/>
            <w:lang w:val="en-GB"/>
          </w:rPr>
          <w:delText>Gervasi, D.D. and Schiestl, F.P., 2017. Real-time divergent evolution in plants driven by pollinators. Nature Communications, 8(1), 14691.</w:delText>
        </w:r>
      </w:del>
    </w:p>
    <w:p w14:paraId="0E44330A" w14:textId="77777777" w:rsidR="00635C79" w:rsidRPr="0055261F" w:rsidRDefault="00000000">
      <w:pPr>
        <w:ind w:hanging="284"/>
        <w:rPr>
          <w:rFonts w:ascii="Times New Roman" w:hAnsi="Times New Roman" w:cs="Times New Roman"/>
          <w:color w:val="000000"/>
          <w:sz w:val="22"/>
          <w:szCs w:val="22"/>
          <w:lang w:val="en-GB"/>
          <w:rPrChange w:id="895" w:author="Guillaume Chomicki" w:date="2022-11-01T15:54:00Z">
            <w:rPr>
              <w:rFonts w:ascii="Helvetica" w:hAnsi="Helvetica" w:cs="Helvetica"/>
              <w:color w:val="000000"/>
              <w:sz w:val="22"/>
              <w:szCs w:val="22"/>
              <w:lang w:val="en-GB"/>
            </w:rPr>
          </w:rPrChange>
        </w:rPr>
      </w:pPr>
      <w:r w:rsidRPr="0055261F">
        <w:rPr>
          <w:rFonts w:ascii="Times New Roman" w:hAnsi="Times New Roman" w:cs="Times New Roman"/>
          <w:color w:val="000000"/>
          <w:sz w:val="22"/>
          <w:szCs w:val="22"/>
          <w:lang w:val="en-GB"/>
        </w:rPr>
        <w:t>Gómez, J.M. and Verdú, M., 2012. Mutualism with plants drives primate diversification. Systematic Biology, 61(4), pp.567-577.</w:t>
      </w:r>
    </w:p>
    <w:p w14:paraId="6966BA55" w14:textId="77777777" w:rsidR="00635C79" w:rsidRPr="0055261F" w:rsidRDefault="00000000">
      <w:pPr>
        <w:ind w:hanging="284"/>
        <w:rPr>
          <w:rFonts w:ascii="Times New Roman" w:hAnsi="Times New Roman" w:cs="Times New Roman"/>
          <w:color w:val="000000"/>
          <w:sz w:val="22"/>
          <w:szCs w:val="22"/>
          <w:lang w:val="en-GB"/>
          <w:rPrChange w:id="896" w:author="Guillaume Chomicki" w:date="2022-11-01T15:54:00Z">
            <w:rPr>
              <w:rFonts w:ascii="Helvetica" w:hAnsi="Helvetica" w:cs="Helvetica"/>
              <w:color w:val="000000"/>
              <w:sz w:val="22"/>
              <w:szCs w:val="22"/>
              <w:lang w:val="en-GB"/>
            </w:rPr>
          </w:rPrChange>
        </w:rPr>
      </w:pPr>
      <w:r w:rsidRPr="0055261F">
        <w:rPr>
          <w:rFonts w:ascii="Times New Roman" w:hAnsi="Times New Roman" w:cs="Times New Roman"/>
          <w:color w:val="000000"/>
          <w:sz w:val="22"/>
          <w:szCs w:val="22"/>
          <w:lang w:val="en-GB"/>
        </w:rPr>
        <w:t>Guimarães, P.R., Pires, M.M., Jordano, P., Bascompte, J. and Thompson, J.N., 2017. Indirect effects drive coevolution in mutualistic networks. Nature, 550(7677), pp.511-514.</w:t>
      </w:r>
    </w:p>
    <w:p w14:paraId="25073575" w14:textId="77777777" w:rsidR="00635C79" w:rsidRPr="009D2F94" w:rsidRDefault="00000000">
      <w:pPr>
        <w:ind w:hanging="284"/>
        <w:rPr>
          <w:rFonts w:ascii="Helvetica" w:hAnsi="Helvetica" w:cs="Helvetica"/>
          <w:color w:val="000000"/>
          <w:sz w:val="22"/>
          <w:szCs w:val="22"/>
          <w:lang w:val="en-GB"/>
        </w:rPr>
      </w:pPr>
      <w:r w:rsidRPr="0055261F">
        <w:rPr>
          <w:rFonts w:ascii="Times New Roman" w:hAnsi="Times New Roman" w:cs="Times New Roman"/>
          <w:color w:val="000000"/>
          <w:sz w:val="22"/>
          <w:szCs w:val="22"/>
          <w:lang w:val="en-GB"/>
        </w:rPr>
        <w:t>Huxley-Lambrick, C</w:t>
      </w:r>
      <w:r w:rsidRPr="009D2F94">
        <w:rPr>
          <w:rFonts w:ascii="Times New Roman" w:hAnsi="Times New Roman" w:cs="Times New Roman"/>
          <w:color w:val="000000"/>
          <w:sz w:val="22"/>
          <w:szCs w:val="22"/>
          <w:lang w:val="en-GB"/>
        </w:rPr>
        <w:t xml:space="preserve">.R., 1981. Evolution and taxonomy of myrmecophytes with particular reference to </w:t>
      </w:r>
      <w:r w:rsidRPr="00C32785">
        <w:rPr>
          <w:rFonts w:ascii="Times New Roman" w:hAnsi="Times New Roman" w:cs="Times New Roman"/>
          <w:i/>
          <w:iCs/>
          <w:color w:val="000000"/>
          <w:sz w:val="22"/>
          <w:szCs w:val="22"/>
          <w:lang w:val="en-GB"/>
          <w:rPrChange w:id="897" w:author="Guillaume Chomicki" w:date="2022-11-14T16:07:00Z">
            <w:rPr>
              <w:rFonts w:ascii="Times New Roman" w:hAnsi="Times New Roman" w:cs="Times New Roman"/>
              <w:color w:val="000000"/>
              <w:sz w:val="22"/>
              <w:szCs w:val="22"/>
              <w:lang w:val="en-GB"/>
            </w:rPr>
          </w:rPrChange>
        </w:rPr>
        <w:t>Myrmecodia</w:t>
      </w:r>
      <w:r w:rsidRPr="009D2F94">
        <w:rPr>
          <w:rFonts w:ascii="Times New Roman" w:hAnsi="Times New Roman" w:cs="Times New Roman"/>
          <w:color w:val="000000"/>
          <w:sz w:val="22"/>
          <w:szCs w:val="22"/>
          <w:lang w:val="en-GB"/>
        </w:rPr>
        <w:t xml:space="preserve"> and </w:t>
      </w:r>
      <w:r w:rsidRPr="00C32785">
        <w:rPr>
          <w:rFonts w:ascii="Times New Roman" w:hAnsi="Times New Roman" w:cs="Times New Roman"/>
          <w:i/>
          <w:iCs/>
          <w:color w:val="000000"/>
          <w:sz w:val="22"/>
          <w:szCs w:val="22"/>
          <w:lang w:val="en-GB"/>
          <w:rPrChange w:id="898" w:author="Guillaume Chomicki" w:date="2022-11-14T16:07:00Z">
            <w:rPr>
              <w:rFonts w:ascii="Times New Roman" w:hAnsi="Times New Roman" w:cs="Times New Roman"/>
              <w:color w:val="000000"/>
              <w:sz w:val="22"/>
              <w:szCs w:val="22"/>
              <w:lang w:val="en-GB"/>
            </w:rPr>
          </w:rPrChange>
        </w:rPr>
        <w:t>Hydnophytum</w:t>
      </w:r>
      <w:r w:rsidRPr="009D2F94">
        <w:rPr>
          <w:rFonts w:ascii="Times New Roman" w:hAnsi="Times New Roman" w:cs="Times New Roman"/>
          <w:color w:val="000000"/>
          <w:sz w:val="22"/>
          <w:szCs w:val="22"/>
          <w:lang w:val="en-GB"/>
        </w:rPr>
        <w:t xml:space="preserve"> (Doctoral dissertation, Oxford University, UK).</w:t>
      </w:r>
    </w:p>
    <w:p w14:paraId="209A9688"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Huxley, C.R. and Jebb, M.H.P., 1991a. The tuberous epiphytes of the Rubiaceae 1: a new subtribe—the Hydnophytinae. Blumea: Biodiversity, Evolution and Biogeography of Plants, 36(1), pp.1-20.</w:t>
      </w:r>
    </w:p>
    <w:p w14:paraId="658DAEC1"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Huxley, C.R. and Jebb, M.H.P., 1991b. The tuberous epiphytes of the Rubiaceae 2: the new genus Anthorrhiza. Blumea: Biodiversity, Evolution and Biogeography of Plants, 36(1), pp.21-41.</w:t>
      </w:r>
    </w:p>
    <w:p w14:paraId="077609AB"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Huxley, C.R. and Jebb, M.H.P., 1991c. The tuberous epiphytes of the Rubiaceae 3: A revision of Myrmephytum to include Myrmedoma. Blumea: Biodiversity, Evolution and Biogeography of Plants, 36(1), pp.43-52.</w:t>
      </w:r>
    </w:p>
    <w:p w14:paraId="565D99A5"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Huxley, C.R. and Jebb, M.H.P., 1993. The tuberous epiphytes of the Rubiaceae 5: a revision of Myrmecodia. Blumea, 37(2), pp.271-334.</w:t>
      </w:r>
    </w:p>
    <w:p w14:paraId="5FDC3571"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 xml:space="preserve">Huxley, C.R., 1978. The ant‐plants </w:t>
      </w:r>
      <w:r w:rsidRPr="00C32785">
        <w:rPr>
          <w:rFonts w:ascii="Times New Roman" w:hAnsi="Times New Roman" w:cs="Times New Roman"/>
          <w:i/>
          <w:iCs/>
          <w:color w:val="000000"/>
          <w:sz w:val="22"/>
          <w:szCs w:val="22"/>
          <w:lang w:val="en-GB"/>
          <w:rPrChange w:id="899" w:author="Guillaume Chomicki" w:date="2022-11-14T16:06:00Z">
            <w:rPr>
              <w:rFonts w:ascii="Times New Roman" w:hAnsi="Times New Roman" w:cs="Times New Roman"/>
              <w:color w:val="000000"/>
              <w:sz w:val="22"/>
              <w:szCs w:val="22"/>
              <w:lang w:val="en-GB"/>
            </w:rPr>
          </w:rPrChange>
        </w:rPr>
        <w:t xml:space="preserve">Myrmecodia </w:t>
      </w:r>
      <w:r w:rsidRPr="009D2F94">
        <w:rPr>
          <w:rFonts w:ascii="Times New Roman" w:hAnsi="Times New Roman" w:cs="Times New Roman"/>
          <w:color w:val="000000"/>
          <w:sz w:val="22"/>
          <w:szCs w:val="22"/>
          <w:lang w:val="en-GB"/>
        </w:rPr>
        <w:t xml:space="preserve">and </w:t>
      </w:r>
      <w:r w:rsidRPr="00C32785">
        <w:rPr>
          <w:rFonts w:ascii="Times New Roman" w:hAnsi="Times New Roman" w:cs="Times New Roman"/>
          <w:i/>
          <w:iCs/>
          <w:color w:val="000000"/>
          <w:sz w:val="22"/>
          <w:szCs w:val="22"/>
          <w:lang w:val="en-GB"/>
          <w:rPrChange w:id="900" w:author="Guillaume Chomicki" w:date="2022-11-14T16:06:00Z">
            <w:rPr>
              <w:rFonts w:ascii="Times New Roman" w:hAnsi="Times New Roman" w:cs="Times New Roman"/>
              <w:color w:val="000000"/>
              <w:sz w:val="22"/>
              <w:szCs w:val="22"/>
              <w:lang w:val="en-GB"/>
            </w:rPr>
          </w:rPrChange>
        </w:rPr>
        <w:t>Hydnophytum</w:t>
      </w:r>
      <w:r w:rsidRPr="009D2F94">
        <w:rPr>
          <w:rFonts w:ascii="Times New Roman" w:hAnsi="Times New Roman" w:cs="Times New Roman"/>
          <w:color w:val="000000"/>
          <w:sz w:val="22"/>
          <w:szCs w:val="22"/>
          <w:lang w:val="en-GB"/>
        </w:rPr>
        <w:t xml:space="preserve"> (Rubiaceae), and the relationships between their morphology, ant occupants, physiology and ecology. New Phytologist, 80(1), pp.231-268.</w:t>
      </w:r>
    </w:p>
    <w:p w14:paraId="1DFB1C79"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Huxley, C.R., 1993. The tuberous epiphytes of the Rubiaceae 6: A taxonomic history of the Hydnophytinae. Blumea: Biodiversity, Evolution and Biogeography of Plants, 37(2), pp.335-340.</w:t>
      </w:r>
    </w:p>
    <w:p w14:paraId="4580216D"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Jebb, M.H.P. and Huxley, C.R., 2019. The tuberous epiphytes of the Rubiaceae 7: a revision of the genus Hydnophytum. Blumea-Biodiversity, Evolution and Biogeography of Plants, 64(1), pp.23-91.</w:t>
      </w:r>
    </w:p>
    <w:p w14:paraId="5F8F39C6"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Jebb, M.H.P., 1985. Taxonomy and tuber morphology of the rubiaceous Ant-Plants (Doctoral dissertation, University of Oxford).</w:t>
      </w:r>
    </w:p>
    <w:p w14:paraId="14A83F58"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 xml:space="preserve">Jebb, M.H.P., 1991a. Cavity structure and function in the tuberous Rubiaceae. In Ed. Huxley, C.R. and Cutler, D.F. eds. </w:t>
      </w:r>
      <w:r w:rsidRPr="009D2F94">
        <w:rPr>
          <w:rFonts w:ascii="Times New Roman" w:hAnsi="Times New Roman" w:cs="Times New Roman"/>
          <w:i/>
          <w:iCs/>
          <w:color w:val="000000"/>
          <w:sz w:val="22"/>
          <w:szCs w:val="22"/>
          <w:lang w:val="en-GB"/>
        </w:rPr>
        <w:t>Ant-plant interactions</w:t>
      </w:r>
      <w:r w:rsidRPr="009D2F94">
        <w:rPr>
          <w:rFonts w:ascii="Times New Roman" w:hAnsi="Times New Roman" w:cs="Times New Roman"/>
          <w:color w:val="000000"/>
          <w:sz w:val="22"/>
          <w:szCs w:val="22"/>
          <w:lang w:val="en-GB"/>
        </w:rPr>
        <w:t>. Oxford: Oxford University Press., pp. 374-390.</w:t>
      </w:r>
    </w:p>
    <w:p w14:paraId="1592C15A"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Jebb, M.H.P., 1991b. The tuberous epiphytes of the Rubiaceae 4: A revision of Squamellaria. Blumea: Biodiversity, Evolution and Biogeography of Plants, 36(1), pp.53-61.</w:t>
      </w:r>
    </w:p>
    <w:p w14:paraId="3A105DE1"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Pauw, A., Stofberg, J. and Waterman, R.J., 2009. Flies and flowers in Darwin’s race. Evolution 63(1), pp.268-279.</w:t>
      </w:r>
    </w:p>
    <w:p w14:paraId="20EE65D2"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Rambaut, A., 2012 Computer program distributed by the author, website: http://tree.bio.ed.ac.uk/software/figtree/ Accessed: October 30</w:t>
      </w:r>
      <w:r w:rsidRPr="009D2F94">
        <w:rPr>
          <w:rFonts w:ascii="Times New Roman" w:hAnsi="Times New Roman" w:cs="Times New Roman"/>
          <w:color w:val="000000"/>
          <w:sz w:val="22"/>
          <w:szCs w:val="22"/>
          <w:vertAlign w:val="superscript"/>
          <w:lang w:val="en-GB"/>
        </w:rPr>
        <w:t>th</w:t>
      </w:r>
      <w:r w:rsidRPr="009D2F94">
        <w:rPr>
          <w:rFonts w:ascii="Times New Roman" w:hAnsi="Times New Roman" w:cs="Times New Roman"/>
          <w:color w:val="000000"/>
          <w:sz w:val="22"/>
          <w:szCs w:val="22"/>
          <w:lang w:val="en-GB"/>
        </w:rPr>
        <w:t xml:space="preserve"> 2020</w:t>
      </w:r>
    </w:p>
    <w:p w14:paraId="74C4DE09"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Rambaut, A., Drummond, A.J., Xie, D., Baele, G., Suchard, M.A., 2018. Posterior summarization in Bayesian phylogenetics using Tracer 1.7. Syst. Biol. 67, 901–904. https://doi.org/10.1093/sysbio/syy032</w:t>
      </w:r>
    </w:p>
    <w:p w14:paraId="3F86FAAD"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Ramos, S.E. and Schiestl, F.P., 2019. Rapid plant evolution driven by the interaction of pollination and herbivory. Science, 364(6436), pp.193-196.</w:t>
      </w:r>
    </w:p>
    <w:p w14:paraId="384B9EFB" w14:textId="32E98D1E" w:rsidR="00635C79" w:rsidRPr="009D2F94" w:rsidDel="00451693" w:rsidRDefault="00000000">
      <w:pPr>
        <w:ind w:hanging="284"/>
        <w:rPr>
          <w:del w:id="901" w:author="Guillaume Chomicki" w:date="2022-11-14T18:39:00Z"/>
          <w:rFonts w:ascii="Helvetica" w:hAnsi="Helvetica" w:cs="Helvetica"/>
          <w:color w:val="000000"/>
          <w:sz w:val="22"/>
          <w:szCs w:val="22"/>
          <w:lang w:val="en-GB"/>
        </w:rPr>
      </w:pPr>
      <w:del w:id="902" w:author="Guillaume Chomicki" w:date="2022-11-14T18:39:00Z">
        <w:r w:rsidRPr="009D2F94" w:rsidDel="00451693">
          <w:rPr>
            <w:rFonts w:ascii="Times New Roman" w:hAnsi="Times New Roman" w:cs="Times New Roman"/>
            <w:color w:val="000000"/>
            <w:sz w:val="22"/>
            <w:szCs w:val="22"/>
            <w:lang w:val="en-GB"/>
          </w:rPr>
          <w:lastRenderedPageBreak/>
          <w:delText>Ramos, S.E. and Schiestl, F.P., 2019. Rapid plant evolution driven by the interaction of pollination and herbivory. Science, 364(6436), pp.193-196.</w:delText>
        </w:r>
      </w:del>
    </w:p>
    <w:p w14:paraId="481EDEBF"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Rezende, E.L., Lavabre, J.E., Guimarães, P.R., Jordano, P. and Bascompte, J., 2007. Non-random coextinctions in phylogenetically structured mutualistic networks. Nature, 448(7156), pp.925-928.</w:t>
      </w:r>
    </w:p>
    <w:p w14:paraId="63541DE0"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Sargent, R.D., 2004. Floral symmetry affects speciation rates in angiosperms. Proceedings of the Royal Society of London. Series B: Biological Sciences, 271(1539), pp.603-608.</w:t>
      </w:r>
    </w:p>
    <w:p w14:paraId="2D0B0812"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Sarnat, E.M., 2009. The ants [Hymenoptera: Formicidae] of Fiji: systematics, biogeography and conservation of an island arc fauna. University of California, Davis.</w:t>
      </w:r>
    </w:p>
    <w:p w14:paraId="1B417162"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Van der Niet, T. and Johnson, S.D., 2012. Phylogenetic evidence for pollinator-driven diversification of angiosperms. Trends in ecology &amp; evolution, 27(6), pp.353-361.</w:t>
      </w:r>
    </w:p>
    <w:p w14:paraId="38A78415"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Week, B. and Nuismer, S.L., 2021. Coevolutionary arms races and the conditions for the maintenance of mutualism. The American Naturalist, 198(2), pp.195-205.</w:t>
      </w:r>
    </w:p>
    <w:p w14:paraId="47104731" w14:textId="77777777" w:rsidR="00237D3B" w:rsidRPr="00237D3B" w:rsidRDefault="00000000" w:rsidP="00237D3B">
      <w:pPr>
        <w:ind w:hanging="284"/>
        <w:rPr>
          <w:ins w:id="903" w:author="Guillaume Chomicki" w:date="2022-11-15T22:54:00Z"/>
          <w:rFonts w:ascii="Times New Roman" w:hAnsi="Times New Roman" w:cs="Times New Roman"/>
          <w:color w:val="000000"/>
          <w:sz w:val="22"/>
          <w:szCs w:val="22"/>
          <w:lang w:val="en-GB"/>
        </w:rPr>
      </w:pPr>
      <w:r w:rsidRPr="009D2F94">
        <w:rPr>
          <w:rFonts w:ascii="Times New Roman" w:hAnsi="Times New Roman" w:cs="Times New Roman"/>
          <w:color w:val="000000"/>
          <w:sz w:val="22"/>
          <w:szCs w:val="22"/>
          <w:lang w:val="en-GB"/>
        </w:rPr>
        <w:t xml:space="preserve">Whittall, J.B. </w:t>
      </w:r>
      <w:r w:rsidRPr="00237D3B">
        <w:rPr>
          <w:rFonts w:ascii="Times New Roman" w:hAnsi="Times New Roman" w:cs="Times New Roman"/>
          <w:color w:val="000000"/>
          <w:sz w:val="22"/>
          <w:szCs w:val="22"/>
          <w:lang w:val="en-GB"/>
        </w:rPr>
        <w:t>and Hodges, S.A., 2007. Pollinator shifts drive increasingly long nectar spurs in columbine flowers. Nature, 447(7145), pp.706-709</w:t>
      </w:r>
      <w:ins w:id="904" w:author="Guillaume Chomicki" w:date="2022-11-15T22:54:00Z">
        <w:r w:rsidR="00237D3B" w:rsidRPr="00237D3B">
          <w:rPr>
            <w:rFonts w:ascii="Times New Roman" w:hAnsi="Times New Roman" w:cs="Times New Roman"/>
            <w:color w:val="000000"/>
            <w:sz w:val="22"/>
            <w:szCs w:val="22"/>
            <w:lang w:val="en-GB"/>
          </w:rPr>
          <w:t>.</w:t>
        </w:r>
      </w:ins>
    </w:p>
    <w:p w14:paraId="69231E2C" w14:textId="1CF3B53A" w:rsidR="00237D3B" w:rsidRPr="00237D3B" w:rsidRDefault="00000000" w:rsidP="00237D3B">
      <w:pPr>
        <w:ind w:hanging="284"/>
        <w:rPr>
          <w:rFonts w:ascii="Times New Roman" w:hAnsi="Times New Roman" w:cs="Times New Roman"/>
          <w:color w:val="000000"/>
          <w:sz w:val="22"/>
          <w:szCs w:val="22"/>
          <w:lang w:val="en-GB"/>
          <w:rPrChange w:id="905" w:author="Guillaume Chomicki" w:date="2022-11-15T22:54:00Z">
            <w:rPr>
              <w:rFonts w:ascii="Helvetica" w:hAnsi="Helvetica" w:cs="Helvetica"/>
              <w:color w:val="000000"/>
              <w:sz w:val="22"/>
              <w:szCs w:val="22"/>
              <w:lang w:val="en-GB"/>
            </w:rPr>
          </w:rPrChange>
        </w:rPr>
      </w:pPr>
      <w:del w:id="906" w:author="Guillaume Chomicki" w:date="2022-11-15T22:54:00Z">
        <w:r w:rsidRPr="00237D3B" w:rsidDel="00237D3B">
          <w:rPr>
            <w:rFonts w:ascii="Times New Roman" w:hAnsi="Times New Roman" w:cs="Times New Roman"/>
            <w:color w:val="000000"/>
            <w:sz w:val="22"/>
            <w:szCs w:val="22"/>
            <w:lang w:val="en-GB"/>
          </w:rPr>
          <w:delText>.</w:delText>
        </w:r>
      </w:del>
      <w:ins w:id="907" w:author="Guillaume Chomicki" w:date="2022-11-15T22:54:00Z">
        <w:r w:rsidR="00237D3B" w:rsidRPr="00237D3B">
          <w:rPr>
            <w:rFonts w:ascii="Times New Roman" w:hAnsi="Times New Roman" w:cs="Times New Roman"/>
            <w:sz w:val="22"/>
            <w:szCs w:val="22"/>
            <w:lang w:val="en-GB"/>
            <w:rPrChange w:id="908" w:author="Guillaume Chomicki" w:date="2022-11-15T22:54:00Z">
              <w:rPr>
                <w:rFonts w:ascii="Times New Roman" w:hAnsi="Times New Roman" w:cs="Times New Roman"/>
                <w:lang w:val="en-GB"/>
              </w:rPr>
            </w:rPrChange>
          </w:rPr>
          <w:t>Wright, I.J., Dong, N., Maire, V., Prentice, I.C., Westoby, M., Díaz, S., Gallagher, R.V., Jacobs, B.F., Kooyman, R., Law, E.A. and Leishman, M.R., 2017. Global climatic drivers of leaf size. Science, 357(6354), pp.917-921.</w:t>
        </w:r>
      </w:ins>
    </w:p>
    <w:p w14:paraId="7566C162" w14:textId="77777777" w:rsidR="00635C79" w:rsidRPr="00237D3B" w:rsidRDefault="00000000">
      <w:pPr>
        <w:ind w:hanging="284"/>
        <w:rPr>
          <w:rFonts w:ascii="Helvetica" w:hAnsi="Helvetica" w:cs="Helvetica"/>
          <w:color w:val="000000"/>
          <w:sz w:val="22"/>
          <w:szCs w:val="22"/>
          <w:lang w:val="en-GB"/>
        </w:rPr>
      </w:pPr>
      <w:r w:rsidRPr="00237D3B">
        <w:rPr>
          <w:rFonts w:ascii="Times New Roman" w:hAnsi="Times New Roman" w:cs="Times New Roman"/>
          <w:color w:val="000000"/>
          <w:sz w:val="22"/>
          <w:szCs w:val="22"/>
          <w:lang w:val="en-GB"/>
        </w:rPr>
        <w:t>Zeng, Y. and Wiens, J.J., 2021a. Species interactions have predictable impacts on diversification. Ecology letters, 24(2), pp.239-248.</w:t>
      </w:r>
    </w:p>
    <w:p w14:paraId="0215B222" w14:textId="77777777" w:rsidR="00635C79" w:rsidRPr="009D2F94" w:rsidRDefault="00000000">
      <w:pPr>
        <w:ind w:hanging="284"/>
        <w:rPr>
          <w:rFonts w:ascii="Helvetica" w:hAnsi="Helvetica" w:cs="Helvetica"/>
          <w:color w:val="000000"/>
          <w:sz w:val="22"/>
          <w:szCs w:val="22"/>
          <w:lang w:val="en-GB"/>
        </w:rPr>
      </w:pPr>
      <w:r w:rsidRPr="00237D3B">
        <w:rPr>
          <w:rFonts w:ascii="Times New Roman" w:hAnsi="Times New Roman" w:cs="Times New Roman"/>
          <w:color w:val="000000"/>
          <w:sz w:val="22"/>
          <w:szCs w:val="22"/>
          <w:lang w:val="en-GB"/>
        </w:rPr>
        <w:t>Zeng, Y. and Wiens, J.J., 2021b. Do mutualistic interactions last longer than antagonistic interactions?. Proceedings</w:t>
      </w:r>
      <w:r w:rsidRPr="009D2F94">
        <w:rPr>
          <w:rFonts w:ascii="Times New Roman" w:hAnsi="Times New Roman" w:cs="Times New Roman"/>
          <w:color w:val="000000"/>
          <w:sz w:val="22"/>
          <w:szCs w:val="22"/>
          <w:lang w:val="en-GB"/>
        </w:rPr>
        <w:t xml:space="preserve"> of the Royal Society B, 288(1958), p.20211457.</w:t>
      </w:r>
    </w:p>
    <w:p w14:paraId="155F7AA0" w14:textId="77777777" w:rsidR="00635C79" w:rsidRPr="009D2F94" w:rsidRDefault="00000000">
      <w:pPr>
        <w:ind w:hanging="284"/>
        <w:rPr>
          <w:rFonts w:ascii="Helvetica" w:hAnsi="Helvetica" w:cs="Helvetica"/>
          <w:color w:val="000000"/>
          <w:sz w:val="22"/>
          <w:szCs w:val="22"/>
          <w:lang w:val="en-GB"/>
        </w:rPr>
      </w:pPr>
      <w:r w:rsidRPr="009D2F94">
        <w:rPr>
          <w:rFonts w:ascii="Times New Roman" w:hAnsi="Times New Roman" w:cs="Times New Roman"/>
          <w:color w:val="000000"/>
          <w:sz w:val="22"/>
          <w:szCs w:val="22"/>
          <w:lang w:val="en-GB"/>
        </w:rPr>
        <w:t>Zhang, Q., Zhang, L., Weiner, J., Tang, J. and Chen, X., 2011. Arbuscular mycorrhizal fungi alter plant allometry and biomass–density relationships. Annals of botany, 107(3), pp.407-413.</w:t>
      </w:r>
    </w:p>
    <w:p w14:paraId="0AF00F6B" w14:textId="77777777" w:rsidR="00635C79" w:rsidRPr="009D2F94" w:rsidRDefault="00635C79">
      <w:pPr>
        <w:rPr>
          <w:rFonts w:ascii="Times New Roman" w:hAnsi="Times New Roman" w:cs="Times New Roman"/>
          <w:b/>
          <w:bCs/>
          <w:color w:val="000000"/>
          <w:lang w:val="en-GB"/>
        </w:rPr>
      </w:pPr>
    </w:p>
    <w:sectPr w:rsidR="00635C79" w:rsidRPr="009D2F94">
      <w:headerReference w:type="default" r:id="rId11"/>
      <w:footerReference w:type="default" r:id="rId12"/>
      <w:pgSz w:w="11900" w:h="16840"/>
      <w:pgMar w:top="1418" w:right="1418" w:bottom="1418" w:left="1418" w:header="0" w:footer="709" w:gutter="0"/>
      <w:lnNumType w:countBy="1" w:distance="340"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8" w:author="Guillaume Chomicki" w:date="2022-11-14T17:25:00Z" w:initials="GC">
    <w:p w14:paraId="286C1146" w14:textId="77777777" w:rsidR="002E5F73" w:rsidRDefault="002E5F73" w:rsidP="00242EC7">
      <w:r>
        <w:rPr>
          <w:rStyle w:val="CommentReference"/>
        </w:rPr>
        <w:annotationRef/>
      </w:r>
      <w:r>
        <w:rPr>
          <w:sz w:val="20"/>
          <w:szCs w:val="20"/>
        </w:rPr>
        <w:t>All Hydnophytinae trait states will be shown in Figure 1, together with their distribution. They are not intuitive to the readers.</w:t>
      </w:r>
    </w:p>
  </w:comment>
  <w:comment w:id="260" w:author="Guillaume Chomicki" w:date="2022-11-01T15:18:00Z" w:initials="GC">
    <w:p w14:paraId="20CEC505" w14:textId="2BEE1082" w:rsidR="00627F93" w:rsidRDefault="00627F93" w:rsidP="00797CDF">
      <w:r>
        <w:rPr>
          <w:rStyle w:val="CommentReference"/>
        </w:rPr>
        <w:annotationRef/>
      </w:r>
      <w:r>
        <w:rPr>
          <w:sz w:val="20"/>
          <w:szCs w:val="20"/>
        </w:rPr>
        <w:t>Correct, right?</w:t>
      </w:r>
    </w:p>
  </w:comment>
  <w:comment w:id="272" w:author="Guillaume Chomicki" w:date="2022-11-14T17:55:00Z" w:initials="GC">
    <w:p w14:paraId="15177A27" w14:textId="77777777" w:rsidR="000537A0" w:rsidRDefault="000537A0" w:rsidP="003135DE">
      <w:r>
        <w:rPr>
          <w:rStyle w:val="CommentReference"/>
        </w:rPr>
        <w:annotationRef/>
      </w:r>
      <w:r>
        <w:rPr>
          <w:sz w:val="20"/>
          <w:szCs w:val="20"/>
        </w:rPr>
        <w:t>Gustavo</w:t>
      </w:r>
    </w:p>
  </w:comment>
  <w:comment w:id="305" w:author="Guillaume Chomicki" w:date="2022-11-14T17:45:00Z" w:initials="GC">
    <w:p w14:paraId="4FC9EDE4" w14:textId="32EB1D3D" w:rsidR="00B371C1" w:rsidRDefault="00B371C1" w:rsidP="00F17542">
      <w:r>
        <w:rPr>
          <w:rStyle w:val="CommentReference"/>
        </w:rPr>
        <w:annotationRef/>
      </w:r>
      <w:r>
        <w:rPr>
          <w:sz w:val="20"/>
          <w:szCs w:val="20"/>
        </w:rPr>
        <w:t>You mean continuous here, right?</w:t>
      </w:r>
    </w:p>
  </w:comment>
  <w:comment w:id="323" w:author="Guillaume Chomicki" w:date="2022-11-14T17:51:00Z" w:initials="GC">
    <w:p w14:paraId="61F51695" w14:textId="77777777" w:rsidR="00176D32" w:rsidRDefault="00176D32" w:rsidP="006A3C63">
      <w:r>
        <w:rPr>
          <w:rStyle w:val="CommentReference"/>
        </w:rPr>
        <w:annotationRef/>
      </w:r>
      <w:r>
        <w:rPr>
          <w:sz w:val="20"/>
          <w:szCs w:val="20"/>
        </w:rPr>
        <w:t>Not sure I understand this, maybe it would deserve a few more lines either here or in the Materials or Methods?</w:t>
      </w:r>
    </w:p>
  </w:comment>
  <w:comment w:id="345" w:author="Guillaume Chomicki" w:date="2022-11-14T18:01:00Z" w:initials="GC">
    <w:p w14:paraId="71A02941" w14:textId="77777777" w:rsidR="00BE380C" w:rsidRDefault="00BE380C" w:rsidP="00CD54EE">
      <w:r>
        <w:rPr>
          <w:rStyle w:val="CommentReference"/>
        </w:rPr>
        <w:annotationRef/>
      </w:r>
      <w:r>
        <w:rPr>
          <w:sz w:val="20"/>
          <w:szCs w:val="20"/>
        </w:rPr>
        <w:t>Explain what they are, and refer to some support fig probably?</w:t>
      </w:r>
    </w:p>
  </w:comment>
  <w:comment w:id="441" w:author="Gustavo Burin" w:date="2022-07-29T13:39:00Z" w:initials="GB">
    <w:p w14:paraId="18D41488" w14:textId="45E40177" w:rsidR="00635C79" w:rsidRDefault="00000000">
      <w:pPr>
        <w:pStyle w:val="CommentText"/>
      </w:pPr>
      <w:r>
        <w:t>Still waiting for the analyses to finish running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6C1146" w15:done="0"/>
  <w15:commentEx w15:paraId="20CEC505" w15:done="0"/>
  <w15:commentEx w15:paraId="15177A27" w15:done="0"/>
  <w15:commentEx w15:paraId="4FC9EDE4" w15:done="0"/>
  <w15:commentEx w15:paraId="61F51695" w15:done="0"/>
  <w15:commentEx w15:paraId="71A02941" w15:done="0"/>
  <w15:commentEx w15:paraId="18D414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CF88E" w16cex:dateUtc="2022-11-14T17:25:00Z"/>
  <w16cex:commentExtensible w16cex:durableId="270BB739" w16cex:dateUtc="2022-11-01T15:18:00Z"/>
  <w16cex:commentExtensible w16cex:durableId="271CFFA9" w16cex:dateUtc="2022-11-14T17:55:00Z"/>
  <w16cex:commentExtensible w16cex:durableId="271CFD4D" w16cex:dateUtc="2022-11-14T17:45:00Z"/>
  <w16cex:commentExtensible w16cex:durableId="271CFEB5" w16cex:dateUtc="2022-11-14T17:51:00Z"/>
  <w16cex:commentExtensible w16cex:durableId="271D0113" w16cex:dateUtc="2022-11-14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6C1146" w16cid:durableId="271CF88E"/>
  <w16cid:commentId w16cid:paraId="20CEC505" w16cid:durableId="270BB739"/>
  <w16cid:commentId w16cid:paraId="15177A27" w16cid:durableId="271CFFA9"/>
  <w16cid:commentId w16cid:paraId="4FC9EDE4" w16cid:durableId="271CFD4D"/>
  <w16cid:commentId w16cid:paraId="61F51695" w16cid:durableId="271CFEB5"/>
  <w16cid:commentId w16cid:paraId="71A02941" w16cid:durableId="271D0113"/>
  <w16cid:commentId w16cid:paraId="18D41488" w16cid:durableId="26E817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62651" w14:textId="77777777" w:rsidR="00DB463B" w:rsidRDefault="00DB463B">
      <w:r>
        <w:separator/>
      </w:r>
    </w:p>
  </w:endnote>
  <w:endnote w:type="continuationSeparator" w:id="0">
    <w:p w14:paraId="1816304F" w14:textId="77777777" w:rsidR="00DB463B" w:rsidRDefault="00DB4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49CA1" w14:textId="77777777" w:rsidR="00635C79" w:rsidRDefault="00000000">
    <w:pPr>
      <w:pStyle w:val="Footer"/>
      <w:ind w:right="360"/>
    </w:pPr>
    <w:r>
      <w:rPr>
        <w:noProof/>
      </w:rPr>
      <mc:AlternateContent>
        <mc:Choice Requires="wps">
          <w:drawing>
            <wp:anchor distT="0" distB="0" distL="0" distR="0" simplePos="0" relativeHeight="251658241" behindDoc="0" locked="0" layoutInCell="0" hidden="0" allowOverlap="1" wp14:anchorId="65E7CE28" wp14:editId="08DCBC41">
              <wp:simplePos x="0" y="0"/>
              <wp:positionH relativeFrom="margin">
                <wp:align>right</wp:align>
              </wp:positionH>
              <wp:positionV relativeFrom="paragraph">
                <wp:posOffset>635</wp:posOffset>
              </wp:positionV>
              <wp:extent cx="114300" cy="186055"/>
              <wp:effectExtent l="0" t="0" r="0" b="0"/>
              <wp:wrapTopAndBottom/>
              <wp:docPr id="1" name="Textbox 2"/>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4_0vHjYh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4QAAIAAAAAAAAAADAAAAAQAAAAAAAAAAAAAAAgAAAAEAAAC0AAAAJQEAAAAAAAA+KAAA3z0AACgAAAAIAAAAAwAAAAMAAAA="/>
                        </a:ext>
                      </a:extLst>
                    </wps:cNvSpPr>
                    <wps:spPr>
                      <a:xfrm>
                        <a:off x="0" y="0"/>
                        <a:ext cx="114300" cy="186055"/>
                      </a:xfrm>
                      <a:prstGeom prst="rect">
                        <a:avLst/>
                      </a:prstGeom>
                      <a:noFill/>
                      <a:ln w="12700">
                        <a:noFill/>
                      </a:ln>
                    </wps:spPr>
                    <wps:txbx>
                      <w:txbxContent>
                        <w:p w14:paraId="172EC436" w14:textId="77777777" w:rsidR="00635C79" w:rsidRDefault="0000000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spcFirstLastPara="1" vertOverflow="clip" horzOverflow="clip" wrap="none" lIns="0" tIns="0" rIns="0" bIns="0" upright="1">
                      <a:prstTxWarp prst="textNoShape">
                        <a:avLst/>
                      </a:prstTxWarp>
                      <a:spAutoFit/>
                    </wps:bodyPr>
                  </wps:wsp>
                </a:graphicData>
              </a:graphic>
            </wp:anchor>
          </w:drawing>
        </mc:Choice>
        <mc:Fallback>
          <w:pict>
            <v:rect id="Textbox 2" o:spid="_x0000_s3073" style="position:absolute;mso-position-horizontal:right;margin-top:0.05pt;mso-position-horizontal-relative:margin;width:9.00pt;height:14.65pt;z-index:251658241;mso-wrap-distance-left:0.00pt;mso-wrap-distance-top:0.00pt;mso-wrap-distance-right:0.00pt;mso-wrap-distance-bottom:0.00pt;mso-wrap-style:none" stroked="f" filled="f" v:ext="SMDATA_14_0vHjYh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4QAAIAAAAAAAAAADAAAAAQAAAAAAAAAAAAAAAgAAAAEAAAC0AAAAJQEAAAAAAAA+KAAA3z0AACgAAAAIAAAAAwAAAAMAAAA=" o:insetmode="custom">
              <w10:wrap type="topAndBottom" anchorx="margin" anchory="text"/>
              <v:textbox style="mso-fit-shape-to-text:t" inset="0.0pt,0.0pt,0.0pt,0.0pt">
                <w:txbxContent>
                  <w:p>
                    <w:pPr>
                      <w:pStyle w:val="para11"/>
                    </w:pPr>
                    <w:r>
                      <w:rPr>
                        <w:rStyle w:val="char10"/>
                      </w:rPr>
                    </w:r>
                    <w:r>
                      <w:rPr>
                        <w:rStyle w:val="char10"/>
                      </w:rPr>
                      <w:fldChar w:fldCharType="begin"/>
                      <w:instrText xml:space="preserve"> PAGE </w:instrText>
                      <w:fldChar w:fldCharType="separate"/>
                      <w:t>8</w:t>
                      <w:fldChar w:fldCharType="end"/>
                    </w:r>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CCDB2" w14:textId="77777777" w:rsidR="00DB463B" w:rsidRDefault="00DB463B">
      <w:r>
        <w:separator/>
      </w:r>
    </w:p>
  </w:footnote>
  <w:footnote w:type="continuationSeparator" w:id="0">
    <w:p w14:paraId="33342F0A" w14:textId="77777777" w:rsidR="00DB463B" w:rsidRDefault="00DB4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F243B" w14:textId="77777777" w:rsidR="00635C79" w:rsidRDefault="00635C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683"/>
    <w:multiLevelType w:val="hybridMultilevel"/>
    <w:tmpl w:val="41803D20"/>
    <w:name w:val="Numbered list 5"/>
    <w:lvl w:ilvl="0" w:tplc="4C1E8600">
      <w:start w:val="1"/>
      <w:numFmt w:val="decimal"/>
      <w:lvlText w:val="%1."/>
      <w:lvlJc w:val="left"/>
      <w:pPr>
        <w:ind w:left="360" w:firstLine="0"/>
      </w:pPr>
    </w:lvl>
    <w:lvl w:ilvl="1" w:tplc="10865FBA">
      <w:start w:val="1"/>
      <w:numFmt w:val="lowerLetter"/>
      <w:lvlText w:val="%2."/>
      <w:lvlJc w:val="left"/>
      <w:pPr>
        <w:ind w:left="1080" w:firstLine="0"/>
      </w:pPr>
    </w:lvl>
    <w:lvl w:ilvl="2" w:tplc="01660078">
      <w:start w:val="1"/>
      <w:numFmt w:val="lowerRoman"/>
      <w:lvlText w:val="%3."/>
      <w:lvlJc w:val="left"/>
      <w:pPr>
        <w:ind w:left="1980" w:firstLine="0"/>
      </w:pPr>
    </w:lvl>
    <w:lvl w:ilvl="3" w:tplc="37BCA46A">
      <w:start w:val="1"/>
      <w:numFmt w:val="decimal"/>
      <w:lvlText w:val="%4."/>
      <w:lvlJc w:val="left"/>
      <w:pPr>
        <w:ind w:left="2520" w:firstLine="0"/>
      </w:pPr>
    </w:lvl>
    <w:lvl w:ilvl="4" w:tplc="EF06702E">
      <w:start w:val="1"/>
      <w:numFmt w:val="lowerLetter"/>
      <w:lvlText w:val="%5."/>
      <w:lvlJc w:val="left"/>
      <w:pPr>
        <w:ind w:left="3240" w:firstLine="0"/>
      </w:pPr>
    </w:lvl>
    <w:lvl w:ilvl="5" w:tplc="100294C8">
      <w:start w:val="1"/>
      <w:numFmt w:val="lowerRoman"/>
      <w:lvlText w:val="%6."/>
      <w:lvlJc w:val="left"/>
      <w:pPr>
        <w:ind w:left="4140" w:firstLine="0"/>
      </w:pPr>
    </w:lvl>
    <w:lvl w:ilvl="6" w:tplc="64F47FBC">
      <w:start w:val="1"/>
      <w:numFmt w:val="decimal"/>
      <w:lvlText w:val="%7."/>
      <w:lvlJc w:val="left"/>
      <w:pPr>
        <w:ind w:left="4680" w:firstLine="0"/>
      </w:pPr>
    </w:lvl>
    <w:lvl w:ilvl="7" w:tplc="BC6E6270">
      <w:start w:val="1"/>
      <w:numFmt w:val="lowerLetter"/>
      <w:lvlText w:val="%8."/>
      <w:lvlJc w:val="left"/>
      <w:pPr>
        <w:ind w:left="5400" w:firstLine="0"/>
      </w:pPr>
    </w:lvl>
    <w:lvl w:ilvl="8" w:tplc="BAD61DAA">
      <w:start w:val="1"/>
      <w:numFmt w:val="lowerRoman"/>
      <w:lvlText w:val="%9."/>
      <w:lvlJc w:val="left"/>
      <w:pPr>
        <w:ind w:left="6300" w:firstLine="0"/>
      </w:pPr>
    </w:lvl>
  </w:abstractNum>
  <w:abstractNum w:abstractNumId="1" w15:restartNumberingAfterBreak="0">
    <w:nsid w:val="01B77A43"/>
    <w:multiLevelType w:val="hybridMultilevel"/>
    <w:tmpl w:val="7F429EF2"/>
    <w:name w:val="Numbered list 1"/>
    <w:lvl w:ilvl="0" w:tplc="4CEEAC14">
      <w:numFmt w:val="bullet"/>
      <w:lvlText w:val="·"/>
      <w:lvlJc w:val="left"/>
      <w:pPr>
        <w:ind w:left="360" w:firstLine="0"/>
      </w:pPr>
      <w:rPr>
        <w:rFonts w:ascii="Symbol" w:hAnsi="Symbol"/>
      </w:rPr>
    </w:lvl>
    <w:lvl w:ilvl="1" w:tplc="03529818">
      <w:numFmt w:val="bullet"/>
      <w:lvlText w:val="o"/>
      <w:lvlJc w:val="left"/>
      <w:pPr>
        <w:ind w:left="1080" w:firstLine="0"/>
      </w:pPr>
      <w:rPr>
        <w:rFonts w:ascii="Courier New" w:hAnsi="Courier New" w:cs="Courier New"/>
      </w:rPr>
    </w:lvl>
    <w:lvl w:ilvl="2" w:tplc="683C51AE">
      <w:numFmt w:val="bullet"/>
      <w:lvlText w:val=""/>
      <w:lvlJc w:val="left"/>
      <w:pPr>
        <w:ind w:left="1800" w:firstLine="0"/>
      </w:pPr>
      <w:rPr>
        <w:rFonts w:ascii="Wingdings" w:eastAsia="Wingdings" w:hAnsi="Wingdings" w:cs="Wingdings"/>
      </w:rPr>
    </w:lvl>
    <w:lvl w:ilvl="3" w:tplc="D652B7CC">
      <w:numFmt w:val="bullet"/>
      <w:lvlText w:val="·"/>
      <w:lvlJc w:val="left"/>
      <w:pPr>
        <w:ind w:left="2520" w:firstLine="0"/>
      </w:pPr>
      <w:rPr>
        <w:rFonts w:ascii="Symbol" w:hAnsi="Symbol"/>
      </w:rPr>
    </w:lvl>
    <w:lvl w:ilvl="4" w:tplc="C6FAEEC0">
      <w:numFmt w:val="bullet"/>
      <w:lvlText w:val="o"/>
      <w:lvlJc w:val="left"/>
      <w:pPr>
        <w:ind w:left="3240" w:firstLine="0"/>
      </w:pPr>
      <w:rPr>
        <w:rFonts w:ascii="Courier New" w:hAnsi="Courier New" w:cs="Courier New"/>
      </w:rPr>
    </w:lvl>
    <w:lvl w:ilvl="5" w:tplc="C578302C">
      <w:numFmt w:val="bullet"/>
      <w:lvlText w:val=""/>
      <w:lvlJc w:val="left"/>
      <w:pPr>
        <w:ind w:left="3960" w:firstLine="0"/>
      </w:pPr>
      <w:rPr>
        <w:rFonts w:ascii="Wingdings" w:eastAsia="Wingdings" w:hAnsi="Wingdings" w:cs="Wingdings"/>
      </w:rPr>
    </w:lvl>
    <w:lvl w:ilvl="6" w:tplc="6A022B5E">
      <w:numFmt w:val="bullet"/>
      <w:lvlText w:val="·"/>
      <w:lvlJc w:val="left"/>
      <w:pPr>
        <w:ind w:left="4680" w:firstLine="0"/>
      </w:pPr>
      <w:rPr>
        <w:rFonts w:ascii="Symbol" w:hAnsi="Symbol"/>
      </w:rPr>
    </w:lvl>
    <w:lvl w:ilvl="7" w:tplc="3DBCABCC">
      <w:numFmt w:val="bullet"/>
      <w:lvlText w:val="o"/>
      <w:lvlJc w:val="left"/>
      <w:pPr>
        <w:ind w:left="5400" w:firstLine="0"/>
      </w:pPr>
      <w:rPr>
        <w:rFonts w:ascii="Courier New" w:hAnsi="Courier New" w:cs="Courier New"/>
      </w:rPr>
    </w:lvl>
    <w:lvl w:ilvl="8" w:tplc="567A1534">
      <w:numFmt w:val="bullet"/>
      <w:lvlText w:val=""/>
      <w:lvlJc w:val="left"/>
      <w:pPr>
        <w:ind w:left="6120" w:firstLine="0"/>
      </w:pPr>
      <w:rPr>
        <w:rFonts w:ascii="Wingdings" w:eastAsia="Wingdings" w:hAnsi="Wingdings" w:cs="Wingdings"/>
      </w:rPr>
    </w:lvl>
  </w:abstractNum>
  <w:abstractNum w:abstractNumId="2" w15:restartNumberingAfterBreak="0">
    <w:nsid w:val="041D73FC"/>
    <w:multiLevelType w:val="hybridMultilevel"/>
    <w:tmpl w:val="BBA89716"/>
    <w:name w:val="Numbered list 4"/>
    <w:lvl w:ilvl="0" w:tplc="8BD84778">
      <w:start w:val="1"/>
      <w:numFmt w:val="decimal"/>
      <w:lvlText w:val="%1."/>
      <w:lvlJc w:val="left"/>
      <w:pPr>
        <w:ind w:left="360" w:firstLine="0"/>
      </w:pPr>
      <w:rPr>
        <w:b w:val="0"/>
      </w:rPr>
    </w:lvl>
    <w:lvl w:ilvl="1" w:tplc="20524822">
      <w:start w:val="1"/>
      <w:numFmt w:val="lowerLetter"/>
      <w:lvlText w:val="%2."/>
      <w:lvlJc w:val="left"/>
      <w:pPr>
        <w:ind w:left="1080" w:firstLine="0"/>
      </w:pPr>
    </w:lvl>
    <w:lvl w:ilvl="2" w:tplc="8D00A8EC">
      <w:start w:val="1"/>
      <w:numFmt w:val="lowerRoman"/>
      <w:lvlText w:val="%3."/>
      <w:lvlJc w:val="left"/>
      <w:pPr>
        <w:ind w:left="1980" w:firstLine="0"/>
      </w:pPr>
    </w:lvl>
    <w:lvl w:ilvl="3" w:tplc="E5D4BA92">
      <w:start w:val="1"/>
      <w:numFmt w:val="decimal"/>
      <w:lvlText w:val="%4."/>
      <w:lvlJc w:val="left"/>
      <w:pPr>
        <w:ind w:left="2520" w:firstLine="0"/>
      </w:pPr>
    </w:lvl>
    <w:lvl w:ilvl="4" w:tplc="FFF298A8">
      <w:start w:val="1"/>
      <w:numFmt w:val="lowerLetter"/>
      <w:lvlText w:val="%5."/>
      <w:lvlJc w:val="left"/>
      <w:pPr>
        <w:ind w:left="3240" w:firstLine="0"/>
      </w:pPr>
    </w:lvl>
    <w:lvl w:ilvl="5" w:tplc="11DA1ED0">
      <w:start w:val="1"/>
      <w:numFmt w:val="lowerRoman"/>
      <w:lvlText w:val="%6."/>
      <w:lvlJc w:val="left"/>
      <w:pPr>
        <w:ind w:left="4140" w:firstLine="0"/>
      </w:pPr>
    </w:lvl>
    <w:lvl w:ilvl="6" w:tplc="95A422A6">
      <w:start w:val="1"/>
      <w:numFmt w:val="decimal"/>
      <w:lvlText w:val="%7."/>
      <w:lvlJc w:val="left"/>
      <w:pPr>
        <w:ind w:left="4680" w:firstLine="0"/>
      </w:pPr>
    </w:lvl>
    <w:lvl w:ilvl="7" w:tplc="B8DC6BDC">
      <w:start w:val="1"/>
      <w:numFmt w:val="lowerLetter"/>
      <w:lvlText w:val="%8."/>
      <w:lvlJc w:val="left"/>
      <w:pPr>
        <w:ind w:left="5400" w:firstLine="0"/>
      </w:pPr>
    </w:lvl>
    <w:lvl w:ilvl="8" w:tplc="553E9C40">
      <w:start w:val="1"/>
      <w:numFmt w:val="lowerRoman"/>
      <w:lvlText w:val="%9."/>
      <w:lvlJc w:val="left"/>
      <w:pPr>
        <w:ind w:left="6300" w:firstLine="0"/>
      </w:pPr>
    </w:lvl>
  </w:abstractNum>
  <w:abstractNum w:abstractNumId="3" w15:restartNumberingAfterBreak="0">
    <w:nsid w:val="06994982"/>
    <w:multiLevelType w:val="hybridMultilevel"/>
    <w:tmpl w:val="9BD83F9E"/>
    <w:name w:val="Numbered list 6"/>
    <w:lvl w:ilvl="0" w:tplc="1434835C">
      <w:numFmt w:val="bullet"/>
      <w:lvlText w:val=""/>
      <w:lvlJc w:val="left"/>
      <w:pPr>
        <w:ind w:left="360" w:firstLine="0"/>
      </w:pPr>
      <w:rPr>
        <w:rFonts w:ascii="Wingdings" w:eastAsia="Calibri" w:hAnsi="Wingdings" w:cs="Times New Roman"/>
      </w:rPr>
    </w:lvl>
    <w:lvl w:ilvl="1" w:tplc="F360420E">
      <w:numFmt w:val="bullet"/>
      <w:lvlText w:val="o"/>
      <w:lvlJc w:val="left"/>
      <w:pPr>
        <w:ind w:left="1080" w:firstLine="0"/>
      </w:pPr>
      <w:rPr>
        <w:rFonts w:ascii="Courier New" w:hAnsi="Courier New" w:cs="Courier New"/>
      </w:rPr>
    </w:lvl>
    <w:lvl w:ilvl="2" w:tplc="6BE0E4D4">
      <w:numFmt w:val="bullet"/>
      <w:lvlText w:val=""/>
      <w:lvlJc w:val="left"/>
      <w:pPr>
        <w:ind w:left="1800" w:firstLine="0"/>
      </w:pPr>
      <w:rPr>
        <w:rFonts w:ascii="Wingdings" w:eastAsia="Wingdings" w:hAnsi="Wingdings" w:cs="Wingdings"/>
      </w:rPr>
    </w:lvl>
    <w:lvl w:ilvl="3" w:tplc="5882F464">
      <w:numFmt w:val="bullet"/>
      <w:lvlText w:val="·"/>
      <w:lvlJc w:val="left"/>
      <w:pPr>
        <w:ind w:left="2520" w:firstLine="0"/>
      </w:pPr>
      <w:rPr>
        <w:rFonts w:ascii="Symbol" w:hAnsi="Symbol"/>
      </w:rPr>
    </w:lvl>
    <w:lvl w:ilvl="4" w:tplc="3BC21534">
      <w:numFmt w:val="bullet"/>
      <w:lvlText w:val="o"/>
      <w:lvlJc w:val="left"/>
      <w:pPr>
        <w:ind w:left="3240" w:firstLine="0"/>
      </w:pPr>
      <w:rPr>
        <w:rFonts w:ascii="Courier New" w:hAnsi="Courier New" w:cs="Courier New"/>
      </w:rPr>
    </w:lvl>
    <w:lvl w:ilvl="5" w:tplc="B30E9B50">
      <w:numFmt w:val="bullet"/>
      <w:lvlText w:val=""/>
      <w:lvlJc w:val="left"/>
      <w:pPr>
        <w:ind w:left="3960" w:firstLine="0"/>
      </w:pPr>
      <w:rPr>
        <w:rFonts w:ascii="Wingdings" w:eastAsia="Wingdings" w:hAnsi="Wingdings" w:cs="Wingdings"/>
      </w:rPr>
    </w:lvl>
    <w:lvl w:ilvl="6" w:tplc="D73EDC3E">
      <w:numFmt w:val="bullet"/>
      <w:lvlText w:val="·"/>
      <w:lvlJc w:val="left"/>
      <w:pPr>
        <w:ind w:left="4680" w:firstLine="0"/>
      </w:pPr>
      <w:rPr>
        <w:rFonts w:ascii="Symbol" w:hAnsi="Symbol"/>
      </w:rPr>
    </w:lvl>
    <w:lvl w:ilvl="7" w:tplc="DB7EECD2">
      <w:numFmt w:val="bullet"/>
      <w:lvlText w:val="o"/>
      <w:lvlJc w:val="left"/>
      <w:pPr>
        <w:ind w:left="5400" w:firstLine="0"/>
      </w:pPr>
      <w:rPr>
        <w:rFonts w:ascii="Courier New" w:hAnsi="Courier New" w:cs="Courier New"/>
      </w:rPr>
    </w:lvl>
    <w:lvl w:ilvl="8" w:tplc="D8DC2F7E">
      <w:numFmt w:val="bullet"/>
      <w:lvlText w:val=""/>
      <w:lvlJc w:val="left"/>
      <w:pPr>
        <w:ind w:left="6120" w:firstLine="0"/>
      </w:pPr>
      <w:rPr>
        <w:rFonts w:ascii="Wingdings" w:eastAsia="Wingdings" w:hAnsi="Wingdings" w:cs="Wingdings"/>
      </w:rPr>
    </w:lvl>
  </w:abstractNum>
  <w:abstractNum w:abstractNumId="4" w15:restartNumberingAfterBreak="0">
    <w:nsid w:val="0A841168"/>
    <w:multiLevelType w:val="hybridMultilevel"/>
    <w:tmpl w:val="D99A812E"/>
    <w:name w:val="Numbered list 7"/>
    <w:lvl w:ilvl="0" w:tplc="3C2E317A">
      <w:start w:val="1"/>
      <w:numFmt w:val="decimal"/>
      <w:lvlText w:val="%1."/>
      <w:lvlJc w:val="left"/>
      <w:pPr>
        <w:ind w:left="360" w:firstLine="0"/>
      </w:pPr>
    </w:lvl>
    <w:lvl w:ilvl="1" w:tplc="84D2D122">
      <w:start w:val="1"/>
      <w:numFmt w:val="lowerLetter"/>
      <w:lvlText w:val="%2."/>
      <w:lvlJc w:val="left"/>
      <w:pPr>
        <w:ind w:left="1080" w:firstLine="0"/>
      </w:pPr>
    </w:lvl>
    <w:lvl w:ilvl="2" w:tplc="A8AC49B2">
      <w:start w:val="1"/>
      <w:numFmt w:val="lowerRoman"/>
      <w:lvlText w:val="%3."/>
      <w:lvlJc w:val="left"/>
      <w:pPr>
        <w:ind w:left="1980" w:firstLine="0"/>
      </w:pPr>
    </w:lvl>
    <w:lvl w:ilvl="3" w:tplc="BF7EF65C">
      <w:start w:val="1"/>
      <w:numFmt w:val="decimal"/>
      <w:lvlText w:val="%4."/>
      <w:lvlJc w:val="left"/>
      <w:pPr>
        <w:ind w:left="2520" w:firstLine="0"/>
      </w:pPr>
    </w:lvl>
    <w:lvl w:ilvl="4" w:tplc="EE049E30">
      <w:start w:val="1"/>
      <w:numFmt w:val="lowerLetter"/>
      <w:lvlText w:val="%5."/>
      <w:lvlJc w:val="left"/>
      <w:pPr>
        <w:ind w:left="3240" w:firstLine="0"/>
      </w:pPr>
    </w:lvl>
    <w:lvl w:ilvl="5" w:tplc="34061E44">
      <w:start w:val="1"/>
      <w:numFmt w:val="lowerRoman"/>
      <w:lvlText w:val="%6."/>
      <w:lvlJc w:val="left"/>
      <w:pPr>
        <w:ind w:left="4140" w:firstLine="0"/>
      </w:pPr>
    </w:lvl>
    <w:lvl w:ilvl="6" w:tplc="66403EBA">
      <w:start w:val="1"/>
      <w:numFmt w:val="decimal"/>
      <w:lvlText w:val="%7."/>
      <w:lvlJc w:val="left"/>
      <w:pPr>
        <w:ind w:left="4680" w:firstLine="0"/>
      </w:pPr>
    </w:lvl>
    <w:lvl w:ilvl="7" w:tplc="C6AC52EC">
      <w:start w:val="1"/>
      <w:numFmt w:val="lowerLetter"/>
      <w:lvlText w:val="%8."/>
      <w:lvlJc w:val="left"/>
      <w:pPr>
        <w:ind w:left="5400" w:firstLine="0"/>
      </w:pPr>
    </w:lvl>
    <w:lvl w:ilvl="8" w:tplc="A1EA3A2A">
      <w:start w:val="1"/>
      <w:numFmt w:val="lowerRoman"/>
      <w:lvlText w:val="%9."/>
      <w:lvlJc w:val="left"/>
      <w:pPr>
        <w:ind w:left="6300" w:firstLine="0"/>
      </w:pPr>
    </w:lvl>
  </w:abstractNum>
  <w:abstractNum w:abstractNumId="5" w15:restartNumberingAfterBreak="0">
    <w:nsid w:val="0D5E1107"/>
    <w:multiLevelType w:val="hybridMultilevel"/>
    <w:tmpl w:val="07127D3A"/>
    <w:lvl w:ilvl="0" w:tplc="E8AEE9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BE06CC"/>
    <w:multiLevelType w:val="hybridMultilevel"/>
    <w:tmpl w:val="F55EC892"/>
    <w:name w:val="Numbered list 3"/>
    <w:lvl w:ilvl="0" w:tplc="235E21B8">
      <w:start w:val="1"/>
      <w:numFmt w:val="decimal"/>
      <w:lvlText w:val="%1."/>
      <w:lvlJc w:val="left"/>
      <w:pPr>
        <w:ind w:left="360" w:firstLine="0"/>
      </w:pPr>
    </w:lvl>
    <w:lvl w:ilvl="1" w:tplc="D02E278A">
      <w:start w:val="1"/>
      <w:numFmt w:val="lowerLetter"/>
      <w:lvlText w:val="%2."/>
      <w:lvlJc w:val="left"/>
      <w:pPr>
        <w:ind w:left="1080" w:firstLine="0"/>
      </w:pPr>
    </w:lvl>
    <w:lvl w:ilvl="2" w:tplc="35D6B732">
      <w:start w:val="1"/>
      <w:numFmt w:val="lowerRoman"/>
      <w:lvlText w:val="%3."/>
      <w:lvlJc w:val="left"/>
      <w:pPr>
        <w:ind w:left="1980" w:firstLine="0"/>
      </w:pPr>
    </w:lvl>
    <w:lvl w:ilvl="3" w:tplc="76669B18">
      <w:start w:val="1"/>
      <w:numFmt w:val="decimal"/>
      <w:lvlText w:val="%4."/>
      <w:lvlJc w:val="left"/>
      <w:pPr>
        <w:ind w:left="2520" w:firstLine="0"/>
      </w:pPr>
    </w:lvl>
    <w:lvl w:ilvl="4" w:tplc="802EC7A2">
      <w:start w:val="1"/>
      <w:numFmt w:val="lowerLetter"/>
      <w:lvlText w:val="%5."/>
      <w:lvlJc w:val="left"/>
      <w:pPr>
        <w:ind w:left="3240" w:firstLine="0"/>
      </w:pPr>
    </w:lvl>
    <w:lvl w:ilvl="5" w:tplc="2D7C6AA0">
      <w:start w:val="1"/>
      <w:numFmt w:val="lowerRoman"/>
      <w:lvlText w:val="%6."/>
      <w:lvlJc w:val="left"/>
      <w:pPr>
        <w:ind w:left="4140" w:firstLine="0"/>
      </w:pPr>
    </w:lvl>
    <w:lvl w:ilvl="6" w:tplc="EB2A53AE">
      <w:start w:val="1"/>
      <w:numFmt w:val="decimal"/>
      <w:lvlText w:val="%7."/>
      <w:lvlJc w:val="left"/>
      <w:pPr>
        <w:ind w:left="4680" w:firstLine="0"/>
      </w:pPr>
    </w:lvl>
    <w:lvl w:ilvl="7" w:tplc="93F6EF0A">
      <w:start w:val="1"/>
      <w:numFmt w:val="lowerLetter"/>
      <w:lvlText w:val="%8."/>
      <w:lvlJc w:val="left"/>
      <w:pPr>
        <w:ind w:left="5400" w:firstLine="0"/>
      </w:pPr>
    </w:lvl>
    <w:lvl w:ilvl="8" w:tplc="EA740A84">
      <w:start w:val="1"/>
      <w:numFmt w:val="lowerRoman"/>
      <w:lvlText w:val="%9."/>
      <w:lvlJc w:val="left"/>
      <w:pPr>
        <w:ind w:left="6300" w:firstLine="0"/>
      </w:pPr>
    </w:lvl>
  </w:abstractNum>
  <w:abstractNum w:abstractNumId="7" w15:restartNumberingAfterBreak="0">
    <w:nsid w:val="2E5D7019"/>
    <w:multiLevelType w:val="hybridMultilevel"/>
    <w:tmpl w:val="765ADABE"/>
    <w:lvl w:ilvl="0" w:tplc="5A3666C4">
      <w:numFmt w:val="none"/>
      <w:lvlText w:val=""/>
      <w:lvlJc w:val="left"/>
      <w:pPr>
        <w:tabs>
          <w:tab w:val="num" w:pos="360"/>
        </w:tabs>
        <w:ind w:left="360" w:hanging="360"/>
      </w:pPr>
    </w:lvl>
    <w:lvl w:ilvl="1" w:tplc="DA741680">
      <w:numFmt w:val="none"/>
      <w:lvlText w:val=""/>
      <w:lvlJc w:val="left"/>
      <w:pPr>
        <w:tabs>
          <w:tab w:val="num" w:pos="360"/>
        </w:tabs>
        <w:ind w:left="360" w:hanging="360"/>
      </w:pPr>
    </w:lvl>
    <w:lvl w:ilvl="2" w:tplc="7396C76E">
      <w:numFmt w:val="none"/>
      <w:lvlText w:val=""/>
      <w:lvlJc w:val="left"/>
      <w:pPr>
        <w:tabs>
          <w:tab w:val="num" w:pos="360"/>
        </w:tabs>
        <w:ind w:left="360" w:hanging="360"/>
      </w:pPr>
    </w:lvl>
    <w:lvl w:ilvl="3" w:tplc="5D3073FE">
      <w:numFmt w:val="none"/>
      <w:lvlText w:val=""/>
      <w:lvlJc w:val="left"/>
      <w:pPr>
        <w:tabs>
          <w:tab w:val="num" w:pos="360"/>
        </w:tabs>
        <w:ind w:left="360" w:hanging="360"/>
      </w:pPr>
    </w:lvl>
    <w:lvl w:ilvl="4" w:tplc="562E9A84">
      <w:numFmt w:val="none"/>
      <w:lvlText w:val=""/>
      <w:lvlJc w:val="left"/>
      <w:pPr>
        <w:tabs>
          <w:tab w:val="num" w:pos="360"/>
        </w:tabs>
        <w:ind w:left="360" w:hanging="360"/>
      </w:pPr>
    </w:lvl>
    <w:lvl w:ilvl="5" w:tplc="30127968">
      <w:numFmt w:val="none"/>
      <w:lvlText w:val=""/>
      <w:lvlJc w:val="left"/>
      <w:pPr>
        <w:tabs>
          <w:tab w:val="num" w:pos="360"/>
        </w:tabs>
        <w:ind w:left="360" w:hanging="360"/>
      </w:pPr>
    </w:lvl>
    <w:lvl w:ilvl="6" w:tplc="12FA6266">
      <w:numFmt w:val="none"/>
      <w:lvlText w:val=""/>
      <w:lvlJc w:val="left"/>
      <w:pPr>
        <w:tabs>
          <w:tab w:val="num" w:pos="360"/>
        </w:tabs>
        <w:ind w:left="360" w:hanging="360"/>
      </w:pPr>
    </w:lvl>
    <w:lvl w:ilvl="7" w:tplc="492ED8DA">
      <w:numFmt w:val="none"/>
      <w:lvlText w:val=""/>
      <w:lvlJc w:val="left"/>
      <w:pPr>
        <w:tabs>
          <w:tab w:val="num" w:pos="360"/>
        </w:tabs>
        <w:ind w:left="360" w:hanging="360"/>
      </w:pPr>
    </w:lvl>
    <w:lvl w:ilvl="8" w:tplc="B07AD0FC">
      <w:numFmt w:val="none"/>
      <w:lvlText w:val=""/>
      <w:lvlJc w:val="left"/>
      <w:pPr>
        <w:tabs>
          <w:tab w:val="num" w:pos="360"/>
        </w:tabs>
        <w:ind w:left="360" w:hanging="360"/>
      </w:pPr>
    </w:lvl>
  </w:abstractNum>
  <w:abstractNum w:abstractNumId="8" w15:restartNumberingAfterBreak="0">
    <w:nsid w:val="40E8391E"/>
    <w:multiLevelType w:val="hybridMultilevel"/>
    <w:tmpl w:val="0A388008"/>
    <w:name w:val="Numbered list 2"/>
    <w:lvl w:ilvl="0" w:tplc="25CC58A6">
      <w:numFmt w:val="bullet"/>
      <w:lvlText w:val="·"/>
      <w:lvlJc w:val="left"/>
      <w:pPr>
        <w:ind w:left="360" w:firstLine="0"/>
      </w:pPr>
      <w:rPr>
        <w:rFonts w:ascii="Symbol" w:hAnsi="Symbol"/>
      </w:rPr>
    </w:lvl>
    <w:lvl w:ilvl="1" w:tplc="72FA85CA">
      <w:numFmt w:val="bullet"/>
      <w:lvlText w:val="o"/>
      <w:lvlJc w:val="left"/>
      <w:pPr>
        <w:ind w:left="1080" w:firstLine="0"/>
      </w:pPr>
      <w:rPr>
        <w:rFonts w:ascii="Courier New" w:hAnsi="Courier New" w:cs="Courier New"/>
      </w:rPr>
    </w:lvl>
    <w:lvl w:ilvl="2" w:tplc="40068F3C">
      <w:numFmt w:val="bullet"/>
      <w:lvlText w:val=""/>
      <w:lvlJc w:val="left"/>
      <w:pPr>
        <w:ind w:left="1800" w:firstLine="0"/>
      </w:pPr>
      <w:rPr>
        <w:rFonts w:ascii="Wingdings" w:eastAsia="Wingdings" w:hAnsi="Wingdings" w:cs="Wingdings"/>
      </w:rPr>
    </w:lvl>
    <w:lvl w:ilvl="3" w:tplc="54B04B3C">
      <w:numFmt w:val="bullet"/>
      <w:lvlText w:val="·"/>
      <w:lvlJc w:val="left"/>
      <w:pPr>
        <w:ind w:left="2520" w:firstLine="0"/>
      </w:pPr>
      <w:rPr>
        <w:rFonts w:ascii="Symbol" w:hAnsi="Symbol"/>
      </w:rPr>
    </w:lvl>
    <w:lvl w:ilvl="4" w:tplc="C52EF256">
      <w:numFmt w:val="bullet"/>
      <w:lvlText w:val="o"/>
      <w:lvlJc w:val="left"/>
      <w:pPr>
        <w:ind w:left="3240" w:firstLine="0"/>
      </w:pPr>
      <w:rPr>
        <w:rFonts w:ascii="Courier New" w:hAnsi="Courier New" w:cs="Courier New"/>
      </w:rPr>
    </w:lvl>
    <w:lvl w:ilvl="5" w:tplc="60D64A5C">
      <w:numFmt w:val="bullet"/>
      <w:lvlText w:val=""/>
      <w:lvlJc w:val="left"/>
      <w:pPr>
        <w:ind w:left="3960" w:firstLine="0"/>
      </w:pPr>
      <w:rPr>
        <w:rFonts w:ascii="Wingdings" w:eastAsia="Wingdings" w:hAnsi="Wingdings" w:cs="Wingdings"/>
      </w:rPr>
    </w:lvl>
    <w:lvl w:ilvl="6" w:tplc="2C66A010">
      <w:numFmt w:val="bullet"/>
      <w:lvlText w:val="·"/>
      <w:lvlJc w:val="left"/>
      <w:pPr>
        <w:ind w:left="4680" w:firstLine="0"/>
      </w:pPr>
      <w:rPr>
        <w:rFonts w:ascii="Symbol" w:hAnsi="Symbol"/>
      </w:rPr>
    </w:lvl>
    <w:lvl w:ilvl="7" w:tplc="2C922488">
      <w:numFmt w:val="bullet"/>
      <w:lvlText w:val="o"/>
      <w:lvlJc w:val="left"/>
      <w:pPr>
        <w:ind w:left="5400" w:firstLine="0"/>
      </w:pPr>
      <w:rPr>
        <w:rFonts w:ascii="Courier New" w:hAnsi="Courier New" w:cs="Courier New"/>
      </w:rPr>
    </w:lvl>
    <w:lvl w:ilvl="8" w:tplc="E4960BDC">
      <w:numFmt w:val="bullet"/>
      <w:lvlText w:val=""/>
      <w:lvlJc w:val="left"/>
      <w:pPr>
        <w:ind w:left="6120" w:firstLine="0"/>
      </w:pPr>
      <w:rPr>
        <w:rFonts w:ascii="Wingdings" w:eastAsia="Wingdings" w:hAnsi="Wingdings" w:cs="Wingdings"/>
      </w:rPr>
    </w:lvl>
  </w:abstractNum>
  <w:num w:numId="1" w16cid:durableId="544490820">
    <w:abstractNumId w:val="1"/>
  </w:num>
  <w:num w:numId="2" w16cid:durableId="2096171907">
    <w:abstractNumId w:val="8"/>
  </w:num>
  <w:num w:numId="3" w16cid:durableId="796531943">
    <w:abstractNumId w:val="6"/>
  </w:num>
  <w:num w:numId="4" w16cid:durableId="1956138315">
    <w:abstractNumId w:val="2"/>
  </w:num>
  <w:num w:numId="5" w16cid:durableId="122815003">
    <w:abstractNumId w:val="0"/>
  </w:num>
  <w:num w:numId="6" w16cid:durableId="1002002955">
    <w:abstractNumId w:val="3"/>
  </w:num>
  <w:num w:numId="7" w16cid:durableId="1091049722">
    <w:abstractNumId w:val="4"/>
  </w:num>
  <w:num w:numId="8" w16cid:durableId="861816889">
    <w:abstractNumId w:val="7"/>
  </w:num>
  <w:num w:numId="9" w16cid:durableId="182800990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illaume Chomicki">
    <w15:presenceInfo w15:providerId="AD" w15:userId="S::g.chomicki@sheffield.ac.uk::8cca11ae-4cf0-463a-a44f-9d7d7a3f37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trackRevisions/>
  <w:defaultTabStop w:val="720"/>
  <w:drawingGridHorizontalSpacing w:val="120"/>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C79"/>
    <w:rsid w:val="0000378B"/>
    <w:rsid w:val="00026284"/>
    <w:rsid w:val="0005319C"/>
    <w:rsid w:val="000537A0"/>
    <w:rsid w:val="0008128E"/>
    <w:rsid w:val="000C4316"/>
    <w:rsid w:val="000F34D3"/>
    <w:rsid w:val="00143B50"/>
    <w:rsid w:val="001572C2"/>
    <w:rsid w:val="00165F00"/>
    <w:rsid w:val="001765D1"/>
    <w:rsid w:val="00176D32"/>
    <w:rsid w:val="001928C5"/>
    <w:rsid w:val="001A6CF2"/>
    <w:rsid w:val="001C25FA"/>
    <w:rsid w:val="001C439A"/>
    <w:rsid w:val="001C4C17"/>
    <w:rsid w:val="002110C9"/>
    <w:rsid w:val="00224116"/>
    <w:rsid w:val="00237D3B"/>
    <w:rsid w:val="00250397"/>
    <w:rsid w:val="00254355"/>
    <w:rsid w:val="0027122E"/>
    <w:rsid w:val="002833F5"/>
    <w:rsid w:val="00286587"/>
    <w:rsid w:val="00297A1C"/>
    <w:rsid w:val="002A3810"/>
    <w:rsid w:val="002B49C9"/>
    <w:rsid w:val="002B51B3"/>
    <w:rsid w:val="002E5F73"/>
    <w:rsid w:val="002F4D29"/>
    <w:rsid w:val="003020D4"/>
    <w:rsid w:val="00303839"/>
    <w:rsid w:val="003065F0"/>
    <w:rsid w:val="003226C3"/>
    <w:rsid w:val="00335EC8"/>
    <w:rsid w:val="00383AFD"/>
    <w:rsid w:val="00384E19"/>
    <w:rsid w:val="00392FBC"/>
    <w:rsid w:val="003978E2"/>
    <w:rsid w:val="003C0A14"/>
    <w:rsid w:val="003E3C9A"/>
    <w:rsid w:val="003E5F5D"/>
    <w:rsid w:val="00407319"/>
    <w:rsid w:val="0041617F"/>
    <w:rsid w:val="00432D01"/>
    <w:rsid w:val="00451693"/>
    <w:rsid w:val="0047560C"/>
    <w:rsid w:val="00480027"/>
    <w:rsid w:val="004979E5"/>
    <w:rsid w:val="004B21BC"/>
    <w:rsid w:val="004E47DE"/>
    <w:rsid w:val="004E736B"/>
    <w:rsid w:val="0050162D"/>
    <w:rsid w:val="0053209B"/>
    <w:rsid w:val="0055261F"/>
    <w:rsid w:val="00577FA4"/>
    <w:rsid w:val="00580D87"/>
    <w:rsid w:val="005D15F6"/>
    <w:rsid w:val="005E2817"/>
    <w:rsid w:val="005E5043"/>
    <w:rsid w:val="005F03FB"/>
    <w:rsid w:val="00610528"/>
    <w:rsid w:val="00622FB6"/>
    <w:rsid w:val="00627DCA"/>
    <w:rsid w:val="00627F93"/>
    <w:rsid w:val="00634058"/>
    <w:rsid w:val="00634A41"/>
    <w:rsid w:val="00635C79"/>
    <w:rsid w:val="00643EE0"/>
    <w:rsid w:val="00666692"/>
    <w:rsid w:val="00686544"/>
    <w:rsid w:val="00695707"/>
    <w:rsid w:val="006D7DBA"/>
    <w:rsid w:val="006F10E2"/>
    <w:rsid w:val="006F1D1F"/>
    <w:rsid w:val="00722031"/>
    <w:rsid w:val="00730E6D"/>
    <w:rsid w:val="00754944"/>
    <w:rsid w:val="00783272"/>
    <w:rsid w:val="0079519F"/>
    <w:rsid w:val="007973DF"/>
    <w:rsid w:val="007B1597"/>
    <w:rsid w:val="007B1F37"/>
    <w:rsid w:val="007B55C9"/>
    <w:rsid w:val="007D3064"/>
    <w:rsid w:val="007D59ED"/>
    <w:rsid w:val="007F7794"/>
    <w:rsid w:val="00801017"/>
    <w:rsid w:val="00843A05"/>
    <w:rsid w:val="00887425"/>
    <w:rsid w:val="00897CB1"/>
    <w:rsid w:val="008A7375"/>
    <w:rsid w:val="008A7FC0"/>
    <w:rsid w:val="008D4087"/>
    <w:rsid w:val="008E220A"/>
    <w:rsid w:val="00911911"/>
    <w:rsid w:val="00920042"/>
    <w:rsid w:val="00932BDE"/>
    <w:rsid w:val="00932E42"/>
    <w:rsid w:val="009370D1"/>
    <w:rsid w:val="009419CF"/>
    <w:rsid w:val="009445DA"/>
    <w:rsid w:val="00973FC3"/>
    <w:rsid w:val="0098360D"/>
    <w:rsid w:val="009B5A71"/>
    <w:rsid w:val="009B689A"/>
    <w:rsid w:val="009C2810"/>
    <w:rsid w:val="009C4ECA"/>
    <w:rsid w:val="009C5D14"/>
    <w:rsid w:val="009D2F94"/>
    <w:rsid w:val="009E5F7D"/>
    <w:rsid w:val="009E6026"/>
    <w:rsid w:val="009F3A8A"/>
    <w:rsid w:val="009F428B"/>
    <w:rsid w:val="00A02F4D"/>
    <w:rsid w:val="00A10E75"/>
    <w:rsid w:val="00A57879"/>
    <w:rsid w:val="00A75233"/>
    <w:rsid w:val="00A91C71"/>
    <w:rsid w:val="00AB31AA"/>
    <w:rsid w:val="00AB4F83"/>
    <w:rsid w:val="00AF0907"/>
    <w:rsid w:val="00B3079B"/>
    <w:rsid w:val="00B371C1"/>
    <w:rsid w:val="00B40487"/>
    <w:rsid w:val="00B43B17"/>
    <w:rsid w:val="00B64A8E"/>
    <w:rsid w:val="00B65E02"/>
    <w:rsid w:val="00B74EC9"/>
    <w:rsid w:val="00B80234"/>
    <w:rsid w:val="00B866E6"/>
    <w:rsid w:val="00B86FC0"/>
    <w:rsid w:val="00B9225A"/>
    <w:rsid w:val="00B97101"/>
    <w:rsid w:val="00BB0E0D"/>
    <w:rsid w:val="00BC3A22"/>
    <w:rsid w:val="00BC5E3C"/>
    <w:rsid w:val="00BE380C"/>
    <w:rsid w:val="00BF2866"/>
    <w:rsid w:val="00C122BB"/>
    <w:rsid w:val="00C21B0C"/>
    <w:rsid w:val="00C32785"/>
    <w:rsid w:val="00C36EF2"/>
    <w:rsid w:val="00C9260C"/>
    <w:rsid w:val="00CC4413"/>
    <w:rsid w:val="00CD597C"/>
    <w:rsid w:val="00CD5FFF"/>
    <w:rsid w:val="00CD716F"/>
    <w:rsid w:val="00CE5D1D"/>
    <w:rsid w:val="00D04F5D"/>
    <w:rsid w:val="00D10364"/>
    <w:rsid w:val="00D131B4"/>
    <w:rsid w:val="00D74624"/>
    <w:rsid w:val="00DB2445"/>
    <w:rsid w:val="00DB463B"/>
    <w:rsid w:val="00DE5356"/>
    <w:rsid w:val="00DF3EAC"/>
    <w:rsid w:val="00E136BD"/>
    <w:rsid w:val="00E21E68"/>
    <w:rsid w:val="00E22BFC"/>
    <w:rsid w:val="00E63507"/>
    <w:rsid w:val="00E70117"/>
    <w:rsid w:val="00EC4AD9"/>
    <w:rsid w:val="00EC5DF9"/>
    <w:rsid w:val="00ED55F7"/>
    <w:rsid w:val="00EE039A"/>
    <w:rsid w:val="00EF124C"/>
    <w:rsid w:val="00EF26A3"/>
    <w:rsid w:val="00F20F4C"/>
    <w:rsid w:val="00F44668"/>
    <w:rsid w:val="00F6003F"/>
    <w:rsid w:val="00F73CA5"/>
    <w:rsid w:val="00FA666A"/>
    <w:rsid w:val="00FA7943"/>
    <w:rsid w:val="00FB3D84"/>
    <w:rsid w:val="00FC676F"/>
    <w:rsid w:val="00FC7685"/>
    <w:rsid w:val="00FD70A2"/>
    <w:rsid w:val="00FE0D3D"/>
    <w:rsid w:val="00FE4DFC"/>
    <w:rsid w:val="00FF68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C7EE"/>
  <w15:docId w15:val="{2E6D6C2E-C89A-AC4A-B7F2-86209B0B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rFonts w:ascii="Times New Roman" w:hAnsi="Times New Roman" w:cs="Times New Roman"/>
      <w:sz w:val="18"/>
      <w:szCs w:val="18"/>
    </w:rPr>
  </w:style>
  <w:style w:type="paragraph" w:customStyle="1" w:styleId="AbstractSummary">
    <w:name w:val="Abstract/Summary"/>
    <w:basedOn w:val="Normal"/>
    <w:qFormat/>
    <w:pPr>
      <w:spacing w:before="120"/>
    </w:pPr>
    <w:rPr>
      <w:rFonts w:ascii="Times New Roman" w:eastAsia="Times New Roman" w:hAnsi="Times New Roman" w:cs="Times New Roman"/>
    </w:rPr>
  </w:style>
  <w:style w:type="paragraph" w:customStyle="1" w:styleId="Paragraph">
    <w:name w:val="Paragraph"/>
    <w:basedOn w:val="Normal"/>
    <w:qFormat/>
    <w:pPr>
      <w:spacing w:before="120"/>
      <w:ind w:firstLine="720"/>
    </w:pPr>
    <w:rPr>
      <w:rFonts w:ascii="Times New Roman" w:eastAsia="Times New Roman" w:hAnsi="Times New Roman" w:cs="Times New Roman"/>
    </w:rPr>
  </w:style>
  <w:style w:type="paragraph" w:customStyle="1" w:styleId="CommentText1">
    <w:name w:val="Comment Text1"/>
    <w:basedOn w:val="Normal"/>
    <w:qFormat/>
  </w:style>
  <w:style w:type="paragraph" w:customStyle="1" w:styleId="CommentSubject1">
    <w:name w:val="Comment Subject1"/>
    <w:basedOn w:val="CommentText1"/>
    <w:next w:val="CommentText1"/>
    <w:qFormat/>
    <w:rPr>
      <w:b/>
      <w:bCs/>
      <w:sz w:val="20"/>
      <w:szCs w:val="20"/>
    </w:rPr>
  </w:style>
  <w:style w:type="paragraph" w:styleId="ListParagraph">
    <w:name w:val="List Paragraph"/>
    <w:basedOn w:val="Normal"/>
    <w:qFormat/>
    <w:pPr>
      <w:ind w:left="720"/>
      <w:contextualSpacing/>
    </w:pPr>
  </w:style>
  <w:style w:type="paragraph" w:customStyle="1" w:styleId="Revision1">
    <w:name w:val="Revision1"/>
    <w:qFormat/>
    <w:rPr>
      <w:lang w:val="en-US"/>
    </w:rPr>
  </w:style>
  <w:style w:type="paragraph" w:customStyle="1" w:styleId="p1">
    <w:name w:val="p1"/>
    <w:basedOn w:val="Normal"/>
    <w:qFormat/>
    <w:rPr>
      <w:rFonts w:ascii="Helvetica" w:hAnsi="Helvetica" w:cs="Times New Roman"/>
      <w:sz w:val="14"/>
      <w:szCs w:val="14"/>
      <w:lang w:val="en-GB" w:eastAsia="en-GB"/>
    </w:rPr>
  </w:style>
  <w:style w:type="paragraph" w:styleId="DocumentMap">
    <w:name w:val="Document Map"/>
    <w:basedOn w:val="Normal"/>
    <w:qFormat/>
    <w:rPr>
      <w:rFonts w:ascii="Times New Roman" w:hAnsi="Times New Roman" w:cs="Times New Roman"/>
    </w:rPr>
  </w:style>
  <w:style w:type="paragraph" w:styleId="NormalWeb">
    <w:name w:val="Normal (Web)"/>
    <w:basedOn w:val="Normal"/>
    <w:qFormat/>
    <w:pPr>
      <w:spacing w:before="100" w:beforeAutospacing="1" w:after="100" w:afterAutospacing="1"/>
    </w:pPr>
    <w:rPr>
      <w:rFonts w:ascii="Times New Roman" w:hAnsi="Times New Roman" w:cs="Times New Roman"/>
      <w:lang w:val="en-GB" w:eastAsia="en-GB"/>
    </w:rPr>
  </w:style>
  <w:style w:type="paragraph" w:styleId="Footer">
    <w:name w:val="footer"/>
    <w:basedOn w:val="Normal"/>
    <w:qFormat/>
    <w:pPr>
      <w:tabs>
        <w:tab w:val="center" w:pos="4536"/>
        <w:tab w:val="right" w:pos="9072"/>
      </w:tabs>
    </w:pPr>
  </w:style>
  <w:style w:type="paragraph" w:customStyle="1" w:styleId="LO-normal">
    <w:name w:val="LO-normal"/>
    <w:qFormat/>
    <w:rPr>
      <w:rFonts w:eastAsia="NSimSun" w:cs="Lucida Sans"/>
      <w:lang w:val="de-DE" w:eastAsia="zh-CN" w:bidi="hi-IN"/>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character" w:customStyle="1" w:styleId="Internetverknpfung">
    <w:name w:val="Internetverknüpfung"/>
    <w:basedOn w:val="DefaultParagraphFont"/>
    <w:rPr>
      <w:color w:val="0000FF"/>
      <w:u w:val="single"/>
    </w:rPr>
  </w:style>
  <w:style w:type="character" w:styleId="Hyperlink">
    <w:name w:val="Hyperlink"/>
    <w:basedOn w:val="DefaultParagraphFont"/>
    <w:rPr>
      <w:color w:val="0563C1"/>
      <w:u w:val="single"/>
    </w:rPr>
  </w:style>
  <w:style w:type="character" w:customStyle="1" w:styleId="BalloonTextChar">
    <w:name w:val="Balloon Text Char"/>
    <w:basedOn w:val="DefaultParagraphFont"/>
    <w:rPr>
      <w:rFonts w:ascii="Times New Roman" w:eastAsia="Calibri" w:hAnsi="Times New Roman" w:cs="Times New Roman"/>
      <w:sz w:val="18"/>
      <w:szCs w:val="18"/>
      <w:lang w:val="en-US"/>
    </w:rPr>
  </w:style>
  <w:style w:type="character" w:customStyle="1" w:styleId="aurole">
    <w:name w:val="au_role"/>
    <w:basedOn w:val="DefaultParagraphFont"/>
    <w:rPr>
      <w:sz w:val="24"/>
      <w:shd w:val="clear" w:color="auto" w:fill="808000"/>
    </w:rPr>
  </w:style>
  <w:style w:type="character" w:customStyle="1" w:styleId="CommentReference1">
    <w:name w:val="Comment Reference1"/>
    <w:basedOn w:val="DefaultParagraphFont"/>
    <w:rPr>
      <w:sz w:val="18"/>
      <w:szCs w:val="18"/>
    </w:rPr>
  </w:style>
  <w:style w:type="character" w:customStyle="1" w:styleId="CommentTextChar">
    <w:name w:val="Comment Text Char"/>
    <w:basedOn w:val="DefaultParagraphFont"/>
    <w:rPr>
      <w:rFonts w:eastAsia="Calibri"/>
      <w:lang w:val="en-US"/>
    </w:rPr>
  </w:style>
  <w:style w:type="character" w:customStyle="1" w:styleId="CommentSubjectChar">
    <w:name w:val="Comment Subject Char"/>
    <w:basedOn w:val="CommentTextChar"/>
    <w:rPr>
      <w:rFonts w:eastAsia="Calibri"/>
      <w:b/>
      <w:bCs/>
      <w:sz w:val="20"/>
      <w:szCs w:val="20"/>
      <w:lang w:val="en-US"/>
    </w:rPr>
  </w:style>
  <w:style w:type="character" w:customStyle="1" w:styleId="DocumentMapChar">
    <w:name w:val="Document Map Char"/>
    <w:basedOn w:val="DefaultParagraphFont"/>
    <w:rPr>
      <w:rFonts w:ascii="Times New Roman" w:eastAsia="Calibri" w:hAnsi="Times New Roman" w:cs="Times New Roman"/>
      <w:lang w:val="en-US"/>
    </w:rPr>
  </w:style>
  <w:style w:type="character" w:customStyle="1" w:styleId="FooterChar">
    <w:name w:val="Footer Char"/>
    <w:basedOn w:val="DefaultParagraphFont"/>
    <w:rPr>
      <w:rFonts w:eastAsia="Calibri"/>
      <w:lang w:val="en-US"/>
    </w:rPr>
  </w:style>
  <w:style w:type="character" w:styleId="PageNumber">
    <w:name w:val="page number"/>
    <w:basedOn w:val="DefaultParagraphFont"/>
  </w:style>
  <w:style w:type="character" w:styleId="LineNumber">
    <w:name w:val="line number"/>
    <w:basedOn w:val="DefaultParagraphFont"/>
  </w:style>
  <w:style w:type="character" w:customStyle="1" w:styleId="s1">
    <w:name w:val="s1"/>
    <w:basedOn w:val="DefaultParagraphFont"/>
    <w:rPr>
      <w:rFonts w:ascii="Helvetica" w:hAnsi="Helvetica"/>
      <w:sz w:val="14"/>
      <w:szCs w:val="14"/>
    </w:rPr>
  </w:style>
  <w:style w:type="character" w:customStyle="1" w:styleId="UnresolvedMention1">
    <w:name w:val="Unresolved Mention1"/>
    <w:basedOn w:val="DefaultParagraphFont"/>
    <w:rPr>
      <w:color w:val="605E5C"/>
      <w:shd w:val="clear" w:color="auto" w:fill="E1DFDD"/>
    </w:rPr>
  </w:style>
  <w:style w:type="character" w:customStyle="1" w:styleId="current-selection">
    <w:name w:val="current-selection"/>
    <w:rPr>
      <w:lang w:val="en-US"/>
    </w:rPr>
  </w:style>
  <w:style w:type="table" w:styleId="TableGrid">
    <w:name w:val="Table Grid"/>
    <w:basedOn w:val="TableNormal"/>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rPr>
      <w:sz w:val="16"/>
      <w:szCs w:val="16"/>
    </w:rPr>
  </w:style>
  <w:style w:type="paragraph" w:styleId="Revision">
    <w:name w:val="Revision"/>
    <w:hidden/>
    <w:uiPriority w:val="99"/>
    <w:semiHidden/>
    <w:rsid w:val="009D2F94"/>
    <w:rPr>
      <w:lang w:val="en-US"/>
    </w:rPr>
  </w:style>
  <w:style w:type="character" w:styleId="UnresolvedMention">
    <w:name w:val="Unresolved Mention"/>
    <w:basedOn w:val="DefaultParagraphFont"/>
    <w:uiPriority w:val="99"/>
    <w:semiHidden/>
    <w:unhideWhenUsed/>
    <w:rsid w:val="00552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11</Pages>
  <Words>6965</Words>
  <Characters>39703</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Chomicki</dc:creator>
  <cp:keywords/>
  <dc:description/>
  <cp:lastModifiedBy>Guillaume Chomicki</cp:lastModifiedBy>
  <cp:revision>1196</cp:revision>
  <cp:lastPrinted>2019-10-09T18:50:00Z</cp:lastPrinted>
  <dcterms:created xsi:type="dcterms:W3CDTF">2019-10-04T11:37:00Z</dcterms:created>
  <dcterms:modified xsi:type="dcterms:W3CDTF">2022-11-15T23:06:00Z</dcterms:modified>
</cp:coreProperties>
</file>